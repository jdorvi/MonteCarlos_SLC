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D76889" w14:textId="77777777" w:rsidR="00A84A65" w:rsidRDefault="00A84A65" w:rsidP="00A84A65">
      <w:pPr>
        <w:pStyle w:val="Heading1"/>
        <w:numPr>
          <w:ilvl w:val="1"/>
          <w:numId w:val="1"/>
        </w:numPr>
      </w:pPr>
      <w:bookmarkStart w:id="0" w:name="_Toc440932266"/>
      <w:r>
        <w:t>Shoreline Change Projections</w:t>
      </w:r>
    </w:p>
    <w:bookmarkEnd w:id="0"/>
    <w:p w14:paraId="04D1FF0E" w14:textId="77777777" w:rsidR="00A84A65" w:rsidRDefault="00A84A65" w:rsidP="00A84A65">
      <w:pPr>
        <w:jc w:val="both"/>
      </w:pPr>
      <w:r>
        <w:t xml:space="preserve">In 1962, Bruun </w:t>
      </w:r>
      <w:r w:rsidRPr="00C13529">
        <w:t>was the first</w:t>
      </w:r>
      <w:r>
        <w:t xml:space="preserve"> to propose a model to describe the</w:t>
      </w:r>
      <w:r w:rsidRPr="00C13529">
        <w:t xml:space="preserve"> relationship </w:t>
      </w:r>
      <w:r>
        <w:t>between</w:t>
      </w:r>
      <w:r w:rsidRPr="00C13529">
        <w:t xml:space="preserve"> shoreline retreat and sea-level rise</w:t>
      </w:r>
      <w:sdt>
        <w:sdtPr>
          <w:id w:val="-1492409360"/>
          <w:citation/>
        </w:sdtPr>
        <w:sdtContent>
          <w:r>
            <w:fldChar w:fldCharType="begin"/>
          </w:r>
          <w:r>
            <w:instrText xml:space="preserve"> CITATION Bru62 \l 1033 </w:instrText>
          </w:r>
          <w:r>
            <w:fldChar w:fldCharType="separate"/>
          </w:r>
          <w:r>
            <w:rPr>
              <w:noProof/>
            </w:rPr>
            <w:t xml:space="preserve"> (P. Bruun 1962)</w:t>
          </w:r>
          <w:r>
            <w:fldChar w:fldCharType="end"/>
          </w:r>
        </w:sdtContent>
      </w:sdt>
      <w:r>
        <w:t>. Being relatively simple to use, as well as the first model of its kind the “Bruun rule” as it is now known was quickly adopted and</w:t>
      </w:r>
      <w:r w:rsidRPr="00C13529">
        <w:t xml:space="preserve"> remains in widespread use. </w:t>
      </w:r>
      <w:r>
        <w:t>H</w:t>
      </w:r>
      <w:r w:rsidRPr="00C13529">
        <w:t>owever</w:t>
      </w:r>
      <w:r>
        <w:t xml:space="preserve">, our understanding of coastal processes has greatly improved since Bruun first introduced his method and it </w:t>
      </w:r>
      <w:r w:rsidRPr="00C13529">
        <w:t>is</w:t>
      </w:r>
      <w:r>
        <w:t xml:space="preserve"> now</w:t>
      </w:r>
      <w:r w:rsidRPr="00C13529">
        <w:t xml:space="preserve"> neither the only model </w:t>
      </w:r>
      <w:r>
        <w:t xml:space="preserve">available </w:t>
      </w:r>
      <w:r w:rsidRPr="00C13529">
        <w:t xml:space="preserve">to describe this relationship, nor is it </w:t>
      </w:r>
      <w:r>
        <w:t xml:space="preserve">the best model to employ in many </w:t>
      </w:r>
      <w:r w:rsidRPr="00C13529">
        <w:t xml:space="preserve">circumstances. </w:t>
      </w:r>
      <w:r>
        <w:t>In 1990</w:t>
      </w:r>
      <w:r w:rsidRPr="00C13529">
        <w:t xml:space="preserve"> Leatherman described</w:t>
      </w:r>
      <w:r>
        <w:t xml:space="preserve"> the following</w:t>
      </w:r>
      <w:r w:rsidRPr="00C13529">
        <w:t xml:space="preserve"> four distinct types of models used to predict shoreline change due to sea-level rise</w:t>
      </w:r>
      <w:sdt>
        <w:sdtPr>
          <w:id w:val="-310636271"/>
          <w:citation/>
        </w:sdtPr>
        <w:sdtContent>
          <w:r w:rsidRPr="00C13529">
            <w:fldChar w:fldCharType="begin"/>
          </w:r>
          <w:r w:rsidRPr="00C13529">
            <w:instrText xml:space="preserve"> CITATION Lea79 \l 1033 </w:instrText>
          </w:r>
          <w:r w:rsidRPr="00C13529">
            <w:fldChar w:fldCharType="separate"/>
          </w:r>
          <w:r>
            <w:rPr>
              <w:noProof/>
            </w:rPr>
            <w:t xml:space="preserve"> (S. Leatherman 1979)</w:t>
          </w:r>
          <w:r w:rsidRPr="00C13529">
            <w:fldChar w:fldCharType="end"/>
          </w:r>
        </w:sdtContent>
      </w:sdt>
      <w:r>
        <w:t xml:space="preserve">, each of which is discussed in further detail in the following text: </w:t>
      </w:r>
    </w:p>
    <w:p w14:paraId="073260CE" w14:textId="77777777" w:rsidR="00A84A65" w:rsidRDefault="00A84A65" w:rsidP="00A84A65">
      <w:pPr>
        <w:pStyle w:val="ListParagraph"/>
        <w:numPr>
          <w:ilvl w:val="0"/>
          <w:numId w:val="4"/>
        </w:numPr>
        <w:jc w:val="both"/>
      </w:pPr>
      <w:r w:rsidRPr="00C13529">
        <w:t>Historical trend analysis</w:t>
      </w:r>
    </w:p>
    <w:p w14:paraId="32B87276" w14:textId="77777777" w:rsidR="00A84A65" w:rsidRDefault="00A84A65" w:rsidP="00A84A65">
      <w:pPr>
        <w:pStyle w:val="ListParagraph"/>
        <w:numPr>
          <w:ilvl w:val="0"/>
          <w:numId w:val="4"/>
        </w:numPr>
        <w:jc w:val="both"/>
      </w:pPr>
      <w:r w:rsidRPr="00C13529">
        <w:t>The Bruun rule</w:t>
      </w:r>
    </w:p>
    <w:p w14:paraId="690BF879" w14:textId="77777777" w:rsidR="00A84A65" w:rsidRDefault="00A84A65" w:rsidP="00A84A65">
      <w:pPr>
        <w:pStyle w:val="ListParagraph"/>
        <w:numPr>
          <w:ilvl w:val="0"/>
          <w:numId w:val="4"/>
        </w:numPr>
        <w:jc w:val="both"/>
      </w:pPr>
      <w:r w:rsidRPr="00C13529">
        <w:t>Sediment budget approaches</w:t>
      </w:r>
    </w:p>
    <w:p w14:paraId="0B483179" w14:textId="77777777" w:rsidR="00A84A65" w:rsidRDefault="00A84A65" w:rsidP="00A84A65">
      <w:pPr>
        <w:pStyle w:val="ListParagraph"/>
        <w:numPr>
          <w:ilvl w:val="0"/>
          <w:numId w:val="4"/>
        </w:numPr>
        <w:jc w:val="both"/>
      </w:pPr>
      <w:r w:rsidRPr="00C13529">
        <w:t>Dynamic equilibrium models</w:t>
      </w:r>
    </w:p>
    <w:p w14:paraId="6B9E9791" w14:textId="77777777" w:rsidR="00A84A65" w:rsidRDefault="00A84A65" w:rsidP="00A84A65">
      <w:pPr>
        <w:jc w:val="both"/>
      </w:pPr>
      <w:r>
        <w:t xml:space="preserve">In addition to the four model types described by Leatherman in 1990, there are also newer types of models in active research and development thanks to advances in computer science, basic coastal science, statistics, and heightened awareness of the potential impacts of future sea levels. We will also briefly discuss three of these model types: </w:t>
      </w:r>
    </w:p>
    <w:p w14:paraId="3E2980C0" w14:textId="77777777" w:rsidR="00A84A65" w:rsidRDefault="00A84A65" w:rsidP="00A84A65">
      <w:pPr>
        <w:pStyle w:val="ListParagraph"/>
        <w:numPr>
          <w:ilvl w:val="0"/>
          <w:numId w:val="4"/>
        </w:numPr>
        <w:jc w:val="both"/>
      </w:pPr>
      <w:r>
        <w:t>Process based models</w:t>
      </w:r>
    </w:p>
    <w:p w14:paraId="593D0EF4" w14:textId="77777777" w:rsidR="00A84A65" w:rsidRDefault="00A84A65" w:rsidP="00A84A65">
      <w:pPr>
        <w:pStyle w:val="ListParagraph"/>
        <w:numPr>
          <w:ilvl w:val="0"/>
          <w:numId w:val="4"/>
        </w:numPr>
        <w:jc w:val="both"/>
      </w:pPr>
      <w:r>
        <w:t>Probabilistic models</w:t>
      </w:r>
    </w:p>
    <w:p w14:paraId="1673923E" w14:textId="77777777" w:rsidR="00A84A65" w:rsidRDefault="00A84A65" w:rsidP="00A84A65">
      <w:pPr>
        <w:pStyle w:val="ListParagraph"/>
        <w:numPr>
          <w:ilvl w:val="0"/>
          <w:numId w:val="4"/>
        </w:numPr>
        <w:jc w:val="both"/>
      </w:pPr>
      <w:r>
        <w:t>Integrated coastal systems models</w:t>
      </w:r>
    </w:p>
    <w:p w14:paraId="6ABE01B4" w14:textId="77777777" w:rsidR="00A84A65" w:rsidRPr="00C13529" w:rsidRDefault="00A84A65" w:rsidP="00A84A65">
      <w:pPr>
        <w:spacing w:after="160"/>
        <w:jc w:val="both"/>
      </w:pPr>
    </w:p>
    <w:p w14:paraId="1654448A" w14:textId="77777777" w:rsidR="00A84A65" w:rsidRDefault="00A84A65" w:rsidP="00A84A65">
      <w:pPr>
        <w:pStyle w:val="Heading1"/>
        <w:numPr>
          <w:ilvl w:val="2"/>
          <w:numId w:val="1"/>
        </w:numPr>
      </w:pPr>
      <w:bookmarkStart w:id="1" w:name="_Toc440932267"/>
      <w:r>
        <w:t xml:space="preserve">Historical Trend </w:t>
      </w:r>
      <w:bookmarkEnd w:id="1"/>
      <w:r>
        <w:t>Extrapolation</w:t>
      </w:r>
    </w:p>
    <w:p w14:paraId="39D6160F" w14:textId="77777777" w:rsidR="00A84A65" w:rsidRDefault="00A84A65" w:rsidP="00A84A65">
      <w:pPr>
        <w:jc w:val="both"/>
      </w:pPr>
      <w:r w:rsidRPr="00DE7FA1">
        <w:t>Historical trend analysis</w:t>
      </w:r>
      <w:r w:rsidRPr="00C13529">
        <w:t xml:space="preserve"> approaches </w:t>
      </w:r>
      <w:r>
        <w:t xml:space="preserve">to projecting future shoreline change as influenced by varying amounts of potential SLR </w:t>
      </w:r>
      <w:r w:rsidRPr="00C13529">
        <w:t>involve two main steps</w:t>
      </w:r>
      <w:r>
        <w:t>. F</w:t>
      </w:r>
      <w:r w:rsidRPr="00C13529">
        <w:t>irst</w:t>
      </w:r>
      <w:r>
        <w:t>,</w:t>
      </w:r>
      <w:r w:rsidRPr="00C13529">
        <w:t xml:space="preserve"> observational data is used to develop an empirical relationship </w:t>
      </w:r>
      <w:r>
        <w:t>between</w:t>
      </w:r>
      <w:r w:rsidRPr="00C13529">
        <w:t xml:space="preserve"> past shoreline recession </w:t>
      </w:r>
      <w:r>
        <w:t>and</w:t>
      </w:r>
      <w:r w:rsidRPr="00C13529">
        <w:t xml:space="preserve"> SLR</w:t>
      </w:r>
      <w:r>
        <w:t>. Next, extrapolation of the historical</w:t>
      </w:r>
      <w:r w:rsidRPr="00C13529">
        <w:t xml:space="preserve"> trend </w:t>
      </w:r>
      <w:r>
        <w:t xml:space="preserve">into the future </w:t>
      </w:r>
      <w:r w:rsidRPr="00C13529">
        <w:t>is</w:t>
      </w:r>
      <w:r>
        <w:t xml:space="preserve"> then</w:t>
      </w:r>
      <w:r w:rsidRPr="00C13529">
        <w:t xml:space="preserve"> used to predict shoreline change </w:t>
      </w:r>
      <w:r>
        <w:t xml:space="preserve">during a given time period. The method may be altered </w:t>
      </w:r>
      <w:r w:rsidRPr="00C13529">
        <w:t>by applying a SLR-factor</w:t>
      </w:r>
      <w:r>
        <w:t xml:space="preserve"> to account for changes in SLR rate</w:t>
      </w:r>
      <w:r w:rsidRPr="00C13529">
        <w:t xml:space="preserve">. This SLR-factor is typically a rule of thumb based on the ratio of projected future SLR rates to historical SLR rates and engineering judgment taking into account the local geography, geology, and infrastructure. </w:t>
      </w:r>
      <w:r>
        <w:t>Ashton et al. 2011 present an example of this type of model, which is also the basis for the FEMA Region IX Sea Level Rise pilot study’s analysis of shoreline change in San Francisco</w:t>
      </w:r>
      <w:sdt>
        <w:sdtPr>
          <w:id w:val="-1090689988"/>
          <w:citation/>
        </w:sdtPr>
        <w:sdtContent>
          <w:r>
            <w:fldChar w:fldCharType="begin"/>
          </w:r>
          <w:r>
            <w:instrText xml:space="preserve"> CITATION Ash11 \l 1033 </w:instrText>
          </w:r>
          <w:r>
            <w:fldChar w:fldCharType="separate"/>
          </w:r>
          <w:r>
            <w:rPr>
              <w:noProof/>
            </w:rPr>
            <w:t xml:space="preserve"> (Ashton, Walkden and Dickson 2011)</w:t>
          </w:r>
          <w:r>
            <w:fldChar w:fldCharType="end"/>
          </w:r>
        </w:sdtContent>
      </w:sdt>
      <w:r>
        <w:t>.</w:t>
      </w:r>
    </w:p>
    <w:p w14:paraId="65191291" w14:textId="77777777" w:rsidR="00A84A65" w:rsidRDefault="00A84A65" w:rsidP="00A84A65">
      <w:pPr>
        <w:pStyle w:val="Heading1"/>
        <w:numPr>
          <w:ilvl w:val="2"/>
          <w:numId w:val="1"/>
        </w:numPr>
      </w:pPr>
      <w:bookmarkStart w:id="2" w:name="_Toc440932268"/>
      <w:r>
        <w:t>The Bruun Rule</w:t>
      </w:r>
      <w:bookmarkEnd w:id="2"/>
    </w:p>
    <w:p w14:paraId="0DEA2BB5" w14:textId="77777777" w:rsidR="00A84A65" w:rsidRPr="00C13529" w:rsidRDefault="00A84A65" w:rsidP="00A84A65">
      <w:pPr>
        <w:jc w:val="both"/>
      </w:pPr>
      <w:r w:rsidRPr="00DE7FA1">
        <w:t>The Bruun rule</w:t>
      </w:r>
      <w:r w:rsidRPr="00C13529">
        <w:t xml:space="preserve"> approach can be described as a 2-dimensional mass balance approach </w:t>
      </w:r>
      <w:r>
        <w:t xml:space="preserve">based on the notion </w:t>
      </w:r>
      <w:r w:rsidRPr="00C13529">
        <w:t>that</w:t>
      </w:r>
      <w:r>
        <w:t xml:space="preserve"> </w:t>
      </w:r>
      <w:r w:rsidRPr="00C13529">
        <w:t>as sea-level rises</w:t>
      </w:r>
      <w:r>
        <w:t xml:space="preserve"> and</w:t>
      </w:r>
      <w:r w:rsidRPr="00C13529">
        <w:t xml:space="preserve"> sand erodes from the beach-face and dune</w:t>
      </w:r>
      <w:r>
        <w:t xml:space="preserve">, and equal amount of sediment </w:t>
      </w:r>
      <w:r w:rsidRPr="00C13529">
        <w:t xml:space="preserve">is deposited at the </w:t>
      </w:r>
      <w:r>
        <w:t xml:space="preserve">beach slope </w:t>
      </w:r>
      <w:r w:rsidRPr="00C13529">
        <w:t>toe</w:t>
      </w:r>
      <w:r>
        <w:t xml:space="preserve"> offshore</w:t>
      </w:r>
      <w:r w:rsidRPr="00C13529">
        <w:t xml:space="preserve">. In 2004 Cooper and </w:t>
      </w:r>
      <w:proofErr w:type="spellStart"/>
      <w:r w:rsidRPr="00C13529">
        <w:t>Pilkey</w:t>
      </w:r>
      <w:proofErr w:type="spellEnd"/>
      <w:r w:rsidRPr="00C13529">
        <w:t xml:space="preserve"> noted the following</w:t>
      </w:r>
      <w:sdt>
        <w:sdtPr>
          <w:id w:val="-2098240963"/>
          <w:citation/>
        </w:sdtPr>
        <w:sdtContent>
          <w:r w:rsidRPr="00C13529">
            <w:fldChar w:fldCharType="begin"/>
          </w:r>
          <w:r w:rsidRPr="00C13529">
            <w:instrText xml:space="preserve"> CITATION Coo04 \l 1033 </w:instrText>
          </w:r>
          <w:r w:rsidRPr="00C13529">
            <w:fldChar w:fldCharType="separate"/>
          </w:r>
          <w:r>
            <w:rPr>
              <w:noProof/>
            </w:rPr>
            <w:t xml:space="preserve"> (Cooper and Pilkey 2004)</w:t>
          </w:r>
          <w:r w:rsidRPr="00C13529">
            <w:fldChar w:fldCharType="end"/>
          </w:r>
        </w:sdtContent>
      </w:sdt>
      <w:r w:rsidRPr="00C13529">
        <w:t>.</w:t>
      </w:r>
    </w:p>
    <w:p w14:paraId="6B9B68DC" w14:textId="77777777" w:rsidR="00A84A65" w:rsidRPr="00C13529" w:rsidRDefault="00A84A65" w:rsidP="00A84A65">
      <w:pPr>
        <w:pStyle w:val="Quote"/>
        <w:jc w:val="both"/>
      </w:pPr>
      <w:r w:rsidRPr="00C13529">
        <w:t>“In its simplest form, as it is actually applied, the Bruun Rule states that shoreline erosion caused by sea-level rise is a function of the average slope of the shoreface, which is typically the steepest part of the nearshore profile.”</w:t>
      </w:r>
    </w:p>
    <w:p w14:paraId="4412C345" w14:textId="77777777" w:rsidR="00A84A65" w:rsidRDefault="00A84A65" w:rsidP="00A84A65">
      <w:pPr>
        <w:jc w:val="both"/>
      </w:pPr>
      <w:r>
        <w:lastRenderedPageBreak/>
        <w:t>Despite growing criticism in the past decade or more, due</w:t>
      </w:r>
      <w:r w:rsidRPr="00C13529">
        <w:t xml:space="preserve"> to its simplicity, ease of use, and lack of simple alternatives the Bruun Rule </w:t>
      </w:r>
      <w:r>
        <w:t>remains</w:t>
      </w:r>
      <w:r w:rsidRPr="00C13529">
        <w:t xml:space="preserve"> widely adopted and </w:t>
      </w:r>
      <w:r>
        <w:t>in use</w:t>
      </w:r>
      <w:r w:rsidRPr="00C13529">
        <w:t xml:space="preserve"> by coastal scientists and engineers</w:t>
      </w:r>
      <w:sdt>
        <w:sdtPr>
          <w:id w:val="-1515225225"/>
          <w:citation/>
        </w:sdtPr>
        <w:sdtContent>
          <w:r>
            <w:fldChar w:fldCharType="begin"/>
          </w:r>
          <w:r>
            <w:instrText xml:space="preserve"> CITATION Coo04 \l 1033  \m Sti09 \m Ran12</w:instrText>
          </w:r>
          <w:r>
            <w:fldChar w:fldCharType="separate"/>
          </w:r>
          <w:r>
            <w:rPr>
              <w:noProof/>
            </w:rPr>
            <w:t xml:space="preserve"> (Cooper and Pilkey 2004, Stive, Ranasinghe and Cowell 2009, Ranasinghe, Callaghan and Stive 2012)</w:t>
          </w:r>
          <w:r>
            <w:fldChar w:fldCharType="end"/>
          </w:r>
        </w:sdtContent>
      </w:sdt>
      <w:r>
        <w:t>. At times it has been used “rather indiscriminately without realizing its limitations” in applications</w:t>
      </w:r>
      <w:r w:rsidRPr="00C13529">
        <w:t xml:space="preserve"> Bruun </w:t>
      </w:r>
      <w:r>
        <w:t>himself would advise against</w:t>
      </w:r>
      <w:sdt>
        <w:sdtPr>
          <w:id w:val="-199401903"/>
          <w:citation/>
        </w:sdtPr>
        <w:sdtContent>
          <w:r>
            <w:fldChar w:fldCharType="begin"/>
          </w:r>
          <w:r>
            <w:instrText xml:space="preserve"> CITATION Coo04 \l 1033  \m Bru83</w:instrText>
          </w:r>
          <w:r>
            <w:fldChar w:fldCharType="separate"/>
          </w:r>
          <w:r>
            <w:rPr>
              <w:noProof/>
            </w:rPr>
            <w:t xml:space="preserve"> (Cooper and Pilkey 2004, P. Bruun 1983)</w:t>
          </w:r>
          <w:r>
            <w:fldChar w:fldCharType="end"/>
          </w:r>
        </w:sdtContent>
      </w:sdt>
      <w:r>
        <w:t xml:space="preserve">. While the Bruun rule is often applied to coastal problems directly, its basic premise of shoreline change rates being a result of shoreface slope is just as often incorporated into other models </w:t>
      </w:r>
      <w:sdt>
        <w:sdtPr>
          <w:id w:val="-1343544664"/>
          <w:citation/>
        </w:sdtPr>
        <w:sdtContent>
          <w:r>
            <w:fldChar w:fldCharType="begin"/>
          </w:r>
          <w:r>
            <w:instrText xml:space="preserve"> CITATION Coo04 \l 1033 </w:instrText>
          </w:r>
          <w:r>
            <w:fldChar w:fldCharType="separate"/>
          </w:r>
          <w:r>
            <w:rPr>
              <w:noProof/>
            </w:rPr>
            <w:t>(Cooper and Pilkey 2004)</w:t>
          </w:r>
          <w:r>
            <w:fldChar w:fldCharType="end"/>
          </w:r>
        </w:sdtContent>
      </w:sdt>
      <w:r>
        <w:t>.</w:t>
      </w:r>
    </w:p>
    <w:p w14:paraId="1EDA17F1" w14:textId="77777777" w:rsidR="00A84A65" w:rsidRPr="00DE7FA1" w:rsidRDefault="00A84A65" w:rsidP="00A84A65">
      <w:pPr>
        <w:pStyle w:val="Heading1"/>
        <w:numPr>
          <w:ilvl w:val="2"/>
          <w:numId w:val="1"/>
        </w:numPr>
      </w:pPr>
      <w:bookmarkStart w:id="3" w:name="_Toc440932269"/>
      <w:r>
        <w:t>Sediment Budget Analysis</w:t>
      </w:r>
      <w:bookmarkEnd w:id="3"/>
    </w:p>
    <w:p w14:paraId="2FD54547" w14:textId="77777777" w:rsidR="00A84A65" w:rsidRDefault="00A84A65" w:rsidP="00A84A65">
      <w:pPr>
        <w:jc w:val="both"/>
      </w:pPr>
      <w:r w:rsidRPr="00DE7FA1">
        <w:t>Sediment budget</w:t>
      </w:r>
      <w:r>
        <w:t xml:space="preserve"> approaches can be thought of as a 3-d extension of the Bruun rule. By considering three dimensions, the long-shore component of sediment transport processes can be described in addition to the cross shore component. However, like the Bruun rule, this method works primarily on the basis of maintaining geometric relationships and doesn’t attempt to describe the basic sediment scale processes which are important to the underlying mechanisms of shoreline change. </w:t>
      </w:r>
    </w:p>
    <w:p w14:paraId="23CF8EA2" w14:textId="77777777" w:rsidR="00A84A65" w:rsidRPr="00DE7FA1" w:rsidRDefault="00A84A65" w:rsidP="00A84A65">
      <w:pPr>
        <w:pStyle w:val="Heading1"/>
        <w:numPr>
          <w:ilvl w:val="2"/>
          <w:numId w:val="1"/>
        </w:numPr>
      </w:pPr>
      <w:bookmarkStart w:id="4" w:name="_Toc440932270"/>
      <w:r>
        <w:t>Dynamic Equilibrium Models</w:t>
      </w:r>
      <w:bookmarkEnd w:id="4"/>
    </w:p>
    <w:p w14:paraId="6C9FAE85" w14:textId="77777777" w:rsidR="00A84A65" w:rsidRDefault="00A84A65" w:rsidP="00A84A65">
      <w:pPr>
        <w:jc w:val="both"/>
      </w:pPr>
      <w:r w:rsidRPr="00DE7FA1">
        <w:t>Dynamic equilibrium models</w:t>
      </w:r>
      <w:r>
        <w:t xml:space="preserve"> are based on the idea of an equilibrium profile which was originally described by Fenneman (1902), formulated by Bruun (1962), and further explored by Dean (1977)</w:t>
      </w:r>
      <w:sdt>
        <w:sdtPr>
          <w:id w:val="1493681813"/>
          <w:citation/>
        </w:sdtPr>
        <w:sdtContent>
          <w:r>
            <w:fldChar w:fldCharType="begin"/>
          </w:r>
          <w:r>
            <w:instrText xml:space="preserve"> CITATION Lea90 \l 1033 </w:instrText>
          </w:r>
          <w:r>
            <w:fldChar w:fldCharType="separate"/>
          </w:r>
          <w:r>
            <w:rPr>
              <w:noProof/>
            </w:rPr>
            <w:t xml:space="preserve"> (S. P. Leatherman 1990)</w:t>
          </w:r>
          <w:r>
            <w:fldChar w:fldCharType="end"/>
          </w:r>
        </w:sdtContent>
      </w:sdt>
      <w:r>
        <w:t xml:space="preserve">.  The main assumption of the equilibrium profile is that, based on the hydrodynamic, geologic, and sedimentary conditions present at a given section of coastline, there is an ideal profile shape which is perpetually being approximated, but never reached, by the actual cross-shore and longshore profiles. This type of model includes many well-known examples such as GEOMBEST and GEOMBEST+ </w:t>
      </w:r>
      <w:sdt>
        <w:sdtPr>
          <w:id w:val="-126400287"/>
          <w:citation/>
        </w:sdtPr>
        <w:sdtContent>
          <w:r>
            <w:fldChar w:fldCharType="begin"/>
          </w:r>
          <w:r>
            <w:instrText xml:space="preserve"> CITATION Sto05 \l 1033  \m Moo10</w:instrText>
          </w:r>
          <w:r>
            <w:fldChar w:fldCharType="separate"/>
          </w:r>
          <w:r>
            <w:rPr>
              <w:noProof/>
            </w:rPr>
            <w:t>(Stopler, List and Thieler 2005, Moore, et al. 2010)</w:t>
          </w:r>
          <w:r>
            <w:fldChar w:fldCharType="end"/>
          </w:r>
        </w:sdtContent>
      </w:sdt>
      <w:r>
        <w:t xml:space="preserve"> .  At its core however, this model shares many of the same assumptions underlying the Bruun rule approach to shoreline change. </w:t>
      </w:r>
    </w:p>
    <w:p w14:paraId="44F72412" w14:textId="77777777" w:rsidR="00A84A65" w:rsidRDefault="00A84A65" w:rsidP="00A84A65">
      <w:pPr>
        <w:pStyle w:val="Heading1"/>
        <w:numPr>
          <w:ilvl w:val="2"/>
          <w:numId w:val="1"/>
        </w:numPr>
      </w:pPr>
      <w:bookmarkStart w:id="5" w:name="_Toc440932271"/>
      <w:r>
        <w:t>Process Based Models</w:t>
      </w:r>
      <w:bookmarkEnd w:id="5"/>
    </w:p>
    <w:p w14:paraId="582F94D7" w14:textId="77777777" w:rsidR="00A84A65" w:rsidRDefault="00A84A65" w:rsidP="00A84A65">
      <w:pPr>
        <w:jc w:val="both"/>
      </w:pPr>
      <w:r w:rsidRPr="00DE7FA1">
        <w:t>Process based models predict</w:t>
      </w:r>
      <w:r>
        <w:t xml:space="preserve"> SLC by simulating the response of a model shoreline to a given forcing function based on the underlying physics which govern sediment erosion, deposition, cliff dynamics and overall beach development in the coastal zone. While based on an understanding of the underlying physical processes taking place at the shoreline is an inherent advantage of these models, reproducing these processes in a computer simulation requires </w:t>
      </w:r>
      <w:commentRangeStart w:id="6"/>
      <w:r>
        <w:t>intense computational effort</w:t>
      </w:r>
      <w:commentRangeEnd w:id="6"/>
      <w:r>
        <w:rPr>
          <w:rStyle w:val="CommentReference"/>
        </w:rPr>
        <w:commentReference w:id="6"/>
      </w:r>
      <w:r>
        <w:t xml:space="preserve"> and user input (i.e. model setup). This level of computational effort can be expensive and was up until quite recently, impractical. Unlike the previously mentioned models, process based models don’t define shoreline position based solely on mean sea level (MSL) over time. MSL, wave characteristics, storm surge, the underlying bathymetry, and sediment properties are all inputs of models of this type. However as with the previous examples these models by themselves are deterministic in nature and will produce a single output for a given set of initial conditions and unique forcing function. The </w:t>
      </w:r>
      <w:proofErr w:type="spellStart"/>
      <w:r>
        <w:t>XBeach</w:t>
      </w:r>
      <w:proofErr w:type="spellEnd"/>
      <w:r>
        <w:t xml:space="preserve"> model is an example of a popular and well-known process based model frequently used to examine storm impacts on the coast </w:t>
      </w:r>
      <w:sdt>
        <w:sdtPr>
          <w:id w:val="526069411"/>
          <w:citation/>
        </w:sdtPr>
        <w:sdtContent>
          <w:r>
            <w:fldChar w:fldCharType="begin"/>
          </w:r>
          <w:r>
            <w:instrText xml:space="preserve"> CITATION Roe09 \l 1033 </w:instrText>
          </w:r>
          <w:r>
            <w:fldChar w:fldCharType="separate"/>
          </w:r>
          <w:r>
            <w:rPr>
              <w:noProof/>
            </w:rPr>
            <w:t>(Roelvink, et al. 2009)</w:t>
          </w:r>
          <w:r>
            <w:fldChar w:fldCharType="end"/>
          </w:r>
        </w:sdtContent>
      </w:sdt>
      <w:r>
        <w:t xml:space="preserve">. </w:t>
      </w:r>
    </w:p>
    <w:p w14:paraId="346DCED4" w14:textId="77777777" w:rsidR="00A84A65" w:rsidRDefault="00A84A65" w:rsidP="00A84A65">
      <w:pPr>
        <w:pStyle w:val="Heading1"/>
        <w:numPr>
          <w:ilvl w:val="2"/>
          <w:numId w:val="1"/>
        </w:numPr>
      </w:pPr>
      <w:bookmarkStart w:id="7" w:name="_Toc440932272"/>
      <w:r>
        <w:lastRenderedPageBreak/>
        <w:t>Probabilistic Models</w:t>
      </w:r>
      <w:bookmarkEnd w:id="7"/>
    </w:p>
    <w:p w14:paraId="73A462DE" w14:textId="77777777" w:rsidR="00A84A65" w:rsidRDefault="00A84A65" w:rsidP="00A84A65">
      <w:pPr>
        <w:jc w:val="both"/>
      </w:pPr>
      <w:r w:rsidRPr="00DE7FA1">
        <w:t>Probabilistic models are</w:t>
      </w:r>
      <w:r>
        <w:t xml:space="preserve"> by definition non-deterministic and apply Monte Carlo techniques to forecast a range of possible future shoreline positions including an associated confidence interval based on a large number of model simulations. Input parameters used are in the form of probability distribution functions (PDFs) which describe the statistical and interdependent nature of the variables which govern the problem. This modeling framework/paradigm can be employed with any one or combination of the previously described models. </w:t>
      </w:r>
    </w:p>
    <w:p w14:paraId="0471E646" w14:textId="77777777" w:rsidR="00A84A65" w:rsidRDefault="00A84A65" w:rsidP="00A84A65">
      <w:pPr>
        <w:jc w:val="both"/>
        <w:rPr>
          <w:ins w:id="8" w:author="Dorvinen, Jared" w:date="2016-11-04T17:41:00Z"/>
        </w:rPr>
      </w:pPr>
      <w:r>
        <w:t xml:space="preserve">Currently, there is a growing understanding in the coastal management arena of the need to move away from making policy decisions based on deterministic estimates of shoreline position towards a risk management style coastal planning framework </w:t>
      </w:r>
      <w:sdt>
        <w:sdtPr>
          <w:id w:val="-704099533"/>
          <w:citation/>
        </w:sdtPr>
        <w:sdtContent>
          <w:r>
            <w:fldChar w:fldCharType="begin"/>
          </w:r>
          <w:r>
            <w:instrText>CITATION Sti09 \m Ran12 \l 1033  \m Jon11</w:instrText>
          </w:r>
          <w:r>
            <w:fldChar w:fldCharType="separate"/>
          </w:r>
          <w:r>
            <w:rPr>
              <w:noProof/>
            </w:rPr>
            <w:t>(Stive, Ranasinghe and Cowell 2009, Ranasinghe, Callaghan and Stive 2012, Jongejan, Ranasinghe and Vriling 2011)</w:t>
          </w:r>
          <w:r>
            <w:fldChar w:fldCharType="end"/>
          </w:r>
        </w:sdtContent>
      </w:sdt>
      <w:r>
        <w:t>. This risk-based approach to planning requires probabilistic estimates of input parameters including estimates of shoreline erosion</w:t>
      </w:r>
      <w:sdt>
        <w:sdtPr>
          <w:id w:val="1666506112"/>
          <w:citation/>
        </w:sdtPr>
        <w:sdtContent>
          <w:r>
            <w:fldChar w:fldCharType="begin"/>
          </w:r>
          <w:r>
            <w:instrText xml:space="preserve"> CITATION Jon11 \l 1033 </w:instrText>
          </w:r>
          <w:r>
            <w:fldChar w:fldCharType="separate"/>
          </w:r>
          <w:r>
            <w:rPr>
              <w:noProof/>
            </w:rPr>
            <w:t xml:space="preserve"> (Jongejan, Ranasinghe and Vriling 2011)</w:t>
          </w:r>
          <w:r>
            <w:fldChar w:fldCharType="end"/>
          </w:r>
        </w:sdtContent>
      </w:sdt>
      <w:r>
        <w:t>. By taking the probabilistic approach to modeling shoreline-change the option of developing an Economically Optimal Setback Line (EOSL) becomes available to the coastal manager</w:t>
      </w:r>
      <w:sdt>
        <w:sdtPr>
          <w:id w:val="-355042327"/>
          <w:citation/>
        </w:sdtPr>
        <w:sdtContent>
          <w:r>
            <w:fldChar w:fldCharType="begin"/>
          </w:r>
          <w:r>
            <w:instrText>CITATION Jon11 \l 1033  \m Wai15</w:instrText>
          </w:r>
          <w:r>
            <w:fldChar w:fldCharType="separate"/>
          </w:r>
          <w:r>
            <w:rPr>
              <w:noProof/>
            </w:rPr>
            <w:t xml:space="preserve"> (Jongejan, Ranasinghe and Vriling 2011, Wainwright, et al. 2015)</w:t>
          </w:r>
          <w:r>
            <w:fldChar w:fldCharType="end"/>
          </w:r>
        </w:sdtContent>
      </w:sdt>
      <w:r>
        <w:t xml:space="preserve">. EOSLs allow a community or individual to weigh the potential economic gains associated with building in a coastal area against the risks associated with doing so within a robust probabilistic/statistical framework </w:t>
      </w:r>
      <w:sdt>
        <w:sdtPr>
          <w:id w:val="-2092849231"/>
          <w:citation/>
        </w:sdtPr>
        <w:sdtContent>
          <w:r>
            <w:fldChar w:fldCharType="begin"/>
          </w:r>
          <w:r>
            <w:instrText xml:space="preserve"> CITATION Wai15 \l 1033 </w:instrText>
          </w:r>
          <w:r>
            <w:fldChar w:fldCharType="separate"/>
          </w:r>
          <w:r>
            <w:rPr>
              <w:noProof/>
            </w:rPr>
            <w:t>(Wainwright, et al. 2015)</w:t>
          </w:r>
          <w:r>
            <w:fldChar w:fldCharType="end"/>
          </w:r>
        </w:sdtContent>
      </w:sdt>
      <w:r>
        <w:t>.</w:t>
      </w:r>
    </w:p>
    <w:p w14:paraId="209BB637" w14:textId="77777777" w:rsidR="00317997" w:rsidRDefault="00317997" w:rsidP="00A84A65">
      <w:pPr>
        <w:jc w:val="both"/>
        <w:rPr>
          <w:ins w:id="9" w:author="Dorvinen, Jared" w:date="2016-11-04T17:51:00Z"/>
        </w:rPr>
      </w:pPr>
      <w:ins w:id="10" w:author="Dorvinen, Jared" w:date="2016-11-04T17:41:00Z">
        <w:r>
          <w:t xml:space="preserve">This type of model is best suited for quantifying risks due to short-term, storm induced, erosion events. </w:t>
        </w:r>
        <w:r>
          <w:t>The effects of s</w:t>
        </w:r>
        <w:r>
          <w:t xml:space="preserve">ea level rise on </w:t>
        </w:r>
        <w:r>
          <w:t xml:space="preserve">future </w:t>
        </w:r>
        <w:r>
          <w:t xml:space="preserve">shoreline change </w:t>
        </w:r>
      </w:ins>
      <w:ins w:id="11" w:author="Dorvinen, Jared" w:date="2016-11-04T17:42:00Z">
        <w:r>
          <w:t>may also be included in this model. Sea level rise and climate non-</w:t>
        </w:r>
        <w:proofErr w:type="spellStart"/>
        <w:r>
          <w:t>stationarity</w:t>
        </w:r>
        <w:proofErr w:type="spellEnd"/>
        <w:r>
          <w:t xml:space="preserve"> may be explicitly accounted for in the structural model during the simulation of individual erosion events, or the short-term probabilistic shoreline change risk may alternatively be superimposed on </w:t>
        </w:r>
      </w:ins>
      <w:ins w:id="12" w:author="Dorvinen, Jared" w:date="2016-11-04T17:44:00Z">
        <w:r>
          <w:t>separate</w:t>
        </w:r>
      </w:ins>
      <w:ins w:id="13" w:author="Dorvinen, Jared" w:date="2016-11-04T17:42:00Z">
        <w:r>
          <w:t xml:space="preserve"> </w:t>
        </w:r>
      </w:ins>
      <w:ins w:id="14" w:author="Dorvinen, Jared" w:date="2016-11-04T17:44:00Z">
        <w:r>
          <w:t>projections of long-term shoreline change due to SLR. Explicitly including SLR in the structural function should theoretically produce more robust model results, however this method is inherently more complicated than linear superposition of short and long-term erosion risks. Also, the structural function itself must be capable of accepting SLR as an input, which preclude</w:t>
        </w:r>
      </w:ins>
      <w:ins w:id="15" w:author="Dorvinen, Jared" w:date="2016-11-04T17:47:00Z">
        <w:r>
          <w:t>s the use of this method with analytical and semi-analytical methods and really demands the use of a</w:t>
        </w:r>
      </w:ins>
      <w:ins w:id="16" w:author="Dorvinen, Jared" w:date="2016-11-04T17:48:00Z">
        <w:r>
          <w:t>n advanced</w:t>
        </w:r>
      </w:ins>
      <w:ins w:id="17" w:author="Dorvinen, Jared" w:date="2016-11-04T17:47:00Z">
        <w:r>
          <w:t xml:space="preserve"> process based </w:t>
        </w:r>
      </w:ins>
      <w:ins w:id="18" w:author="Dorvinen, Jared" w:date="2016-11-04T17:48:00Z">
        <w:r>
          <w:t>model. (</w:t>
        </w:r>
        <w:proofErr w:type="gramStart"/>
        <w:r>
          <w:t>add</w:t>
        </w:r>
        <w:proofErr w:type="gramEnd"/>
        <w:r>
          <w:t xml:space="preserve"> citations)</w:t>
        </w:r>
      </w:ins>
    </w:p>
    <w:p w14:paraId="1F705CA6" w14:textId="102396E1" w:rsidR="00776216" w:rsidRDefault="00776216" w:rsidP="00A84A65">
      <w:pPr>
        <w:jc w:val="both"/>
      </w:pPr>
      <w:ins w:id="19" w:author="Dorvinen, Jared" w:date="2016-11-04T17:51:00Z">
        <w:r>
          <w:t xml:space="preserve">Also, structural function requires significant historical data be available to calibrate shoreline response model to known historical storm impacts on a given shoreline. Not many areas in the world have access to this type of data, however as </w:t>
        </w:r>
        <w:proofErr w:type="gramStart"/>
        <w:r>
          <w:t>a the</w:t>
        </w:r>
        <w:proofErr w:type="gramEnd"/>
        <w:r>
          <w:t xml:space="preserve"> body of knowledge surrounding these methods continues to grow it is likely that </w:t>
        </w:r>
      </w:ins>
      <w:ins w:id="20" w:author="Dorvinen, Jared" w:date="2016-11-04T17:53:00Z">
        <w:r>
          <w:t xml:space="preserve">robust </w:t>
        </w:r>
      </w:ins>
      <w:ins w:id="21" w:author="Dorvinen, Jared" w:date="2016-11-04T17:51:00Z">
        <w:r>
          <w:t xml:space="preserve">empirical methods </w:t>
        </w:r>
      </w:ins>
      <w:ins w:id="22" w:author="Dorvinen, Jared" w:date="2016-11-04T17:53:00Z">
        <w:r>
          <w:t xml:space="preserve">of estimating model parameters will become more widespread. </w:t>
        </w:r>
      </w:ins>
    </w:p>
    <w:p w14:paraId="10AA2AF5" w14:textId="77777777" w:rsidR="00A84A65" w:rsidRDefault="00A84A65" w:rsidP="00A84A65">
      <w:pPr>
        <w:pStyle w:val="Heading1"/>
        <w:numPr>
          <w:ilvl w:val="2"/>
          <w:numId w:val="1"/>
        </w:numPr>
      </w:pPr>
      <w:bookmarkStart w:id="23" w:name="_Toc440932273"/>
      <w:r>
        <w:t>Integrated Coastal Systems</w:t>
      </w:r>
      <w:bookmarkEnd w:id="23"/>
    </w:p>
    <w:p w14:paraId="6B3EBDB6" w14:textId="77777777" w:rsidR="00A84A65" w:rsidRDefault="00A84A65" w:rsidP="00A84A65">
      <w:pPr>
        <w:jc w:val="both"/>
      </w:pPr>
      <w:r w:rsidRPr="00D84529">
        <w:t>Integrated Coastal Systems</w:t>
      </w:r>
      <w:r>
        <w:rPr>
          <w:b/>
        </w:rPr>
        <w:t xml:space="preserve"> </w:t>
      </w:r>
      <w:r>
        <w:t xml:space="preserve">approaches to modeling shoreline change are probably the most complete as well as complex approaches to modeling the coast which is currently being pursued. As the name implies, these models view the coast as an integration of separate sub-systems (inlets, marshes, and open coast, Aeolian transport, etc…) and attempt to model each sub-system simultaneously within an integrated framework. In this framework the separate models are allowed to communicate with one another in a manner analogous to the littoral cells in a sediment budget approach. The difference between these models and a simple sediment budget is that each sub-model is quite detailed and often process based. Conversely, simple sediment budget approaches </w:t>
      </w:r>
      <w:r>
        <w:lastRenderedPageBreak/>
        <w:t xml:space="preserve">tend to focus less on modelling the physical processes taking place in each sub-domain of the coastal system and more on tracking the movement of sediment between these systems. The best example of this type of model currently being developed is the </w:t>
      </w:r>
      <w:proofErr w:type="spellStart"/>
      <w:r>
        <w:t>iCOASTT</w:t>
      </w:r>
      <w:proofErr w:type="spellEnd"/>
      <w:r>
        <w:t xml:space="preserve"> project in the United Kingdom, </w:t>
      </w:r>
      <w:hyperlink r:id="rId8" w:history="1">
        <w:r w:rsidRPr="00210728">
          <w:rPr>
            <w:rStyle w:val="Hyperlink"/>
          </w:rPr>
          <w:t>www.icoasst.net</w:t>
        </w:r>
      </w:hyperlink>
      <w:r>
        <w:t>, and to some extent the Delft3D modelling suite</w:t>
      </w:r>
      <w:sdt>
        <w:sdtPr>
          <w:id w:val="1267499027"/>
          <w:citation/>
        </w:sdtPr>
        <w:sdtContent>
          <w:r>
            <w:fldChar w:fldCharType="begin"/>
          </w:r>
          <w:r>
            <w:instrText xml:space="preserve"> CITATION Nic15 \l 1033 </w:instrText>
          </w:r>
          <w:r>
            <w:fldChar w:fldCharType="separate"/>
          </w:r>
          <w:r>
            <w:rPr>
              <w:noProof/>
            </w:rPr>
            <w:t xml:space="preserve"> (Nicholls, et al. 2015)</w:t>
          </w:r>
          <w:r>
            <w:fldChar w:fldCharType="end"/>
          </w:r>
        </w:sdtContent>
      </w:sdt>
      <w:r>
        <w:t>.</w:t>
      </w:r>
    </w:p>
    <w:p w14:paraId="6100DE9C" w14:textId="77777777" w:rsidR="00A84A65" w:rsidRPr="00D12BB8" w:rsidRDefault="00A84A65" w:rsidP="00A84A65">
      <w:pPr>
        <w:pStyle w:val="Heading1"/>
        <w:numPr>
          <w:ilvl w:val="2"/>
          <w:numId w:val="1"/>
        </w:numPr>
      </w:pPr>
      <w:bookmarkStart w:id="24" w:name="_Toc440932274"/>
      <w:r>
        <w:t>Region IX Pilot Study</w:t>
      </w:r>
      <w:bookmarkEnd w:id="24"/>
    </w:p>
    <w:p w14:paraId="7968EB4C" w14:textId="77777777" w:rsidR="00A84A65" w:rsidRDefault="00A84A65" w:rsidP="00A84A65">
      <w:pPr>
        <w:jc w:val="both"/>
      </w:pPr>
      <w:r>
        <w:t>The approach taken in the FEMA Region IX pilot study to estimating shoreline recession is a combination of three of the commonly used approaches to shoreline change modeling described above. The basis of the approach is the utilization of shoreline change model proposed by Ashton et al. (2011)</w:t>
      </w:r>
      <w:sdt>
        <w:sdtPr>
          <w:id w:val="-246969262"/>
          <w:citation/>
        </w:sdtPr>
        <w:sdtContent>
          <w:r>
            <w:fldChar w:fldCharType="begin"/>
          </w:r>
          <w:r>
            <w:instrText xml:space="preserve"> CITATION Ash11 \l 1033 </w:instrText>
          </w:r>
          <w:r>
            <w:fldChar w:fldCharType="separate"/>
          </w:r>
          <w:r>
            <w:rPr>
              <w:noProof/>
            </w:rPr>
            <w:t xml:space="preserve"> (Ashton, Walkden and Dickson 2011)</w:t>
          </w:r>
          <w:r>
            <w:fldChar w:fldCharType="end"/>
          </w:r>
        </w:sdtContent>
      </w:sdt>
      <w:r>
        <w:t xml:space="preserve"> which defines a SLR factor to describe future vs. historical rates of shoreline change due to SLR. To do this the model assumes that the current shoreline profile is in a state of dynamic equilibrium with the current rate of SLR. By assuming historical shoreline change is due to SLR, the future rate of shoreline change is then defined by the following equation. </w:t>
      </w:r>
    </w:p>
    <w:p w14:paraId="4917C0A3" w14:textId="77777777" w:rsidR="00A84A65" w:rsidRPr="007D1A7A" w:rsidRDefault="00A84A65" w:rsidP="00A84A65">
      <w:pPr>
        <w:jc w:val="right"/>
        <w:rPr>
          <w:rFonts w:eastAsiaTheme="minorEastAsia"/>
        </w:rPr>
      </w:pPr>
      <m:oMath>
        <m:sSub>
          <m:sSubPr>
            <m:ctrlPr>
              <w:rPr>
                <w:rFonts w:ascii="Cambria Math" w:hAnsi="Cambria Math"/>
                <w:i/>
              </w:rPr>
            </m:ctrlPr>
          </m:sSubPr>
          <m:e>
            <m:r>
              <w:rPr>
                <w:rFonts w:ascii="Cambria Math" w:hAnsi="Cambria Math"/>
              </w:rPr>
              <m:t>R</m:t>
            </m:r>
          </m:e>
          <m:sub>
            <m:r>
              <w:rPr>
                <w:rFonts w:ascii="Cambria Math" w:hAnsi="Cambria Math"/>
              </w:rPr>
              <m:t>future</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historic</m:t>
            </m:r>
          </m:sub>
        </m:sSub>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future</m:t>
                        </m:r>
                      </m:sub>
                    </m:sSub>
                  </m:num>
                  <m:den>
                    <m:r>
                      <w:rPr>
                        <w:rFonts w:ascii="Cambria Math" w:hAnsi="Cambria Math"/>
                      </w:rPr>
                      <m:t>SL</m:t>
                    </m:r>
                    <m:sSub>
                      <m:sSubPr>
                        <m:ctrlPr>
                          <w:rPr>
                            <w:rFonts w:ascii="Cambria Math" w:hAnsi="Cambria Math"/>
                            <w:i/>
                          </w:rPr>
                        </m:ctrlPr>
                      </m:sSubPr>
                      <m:e>
                        <m:r>
                          <w:rPr>
                            <w:rFonts w:ascii="Cambria Math" w:hAnsi="Cambria Math"/>
                          </w:rPr>
                          <m:t>R</m:t>
                        </m:r>
                      </m:e>
                      <m:sub>
                        <m:r>
                          <w:rPr>
                            <w:rFonts w:ascii="Cambria Math" w:hAnsi="Cambria Math"/>
                          </w:rPr>
                          <m:t>historic</m:t>
                        </m:r>
                      </m:sub>
                    </m:sSub>
                  </m:den>
                </m:f>
              </m:e>
            </m:d>
          </m:e>
          <m:sup>
            <m:r>
              <w:rPr>
                <w:rFonts w:ascii="Cambria Math" w:hAnsi="Cambria Math"/>
              </w:rPr>
              <m:t>m</m:t>
            </m:r>
          </m:sup>
        </m:sSup>
      </m:oMath>
      <w:r>
        <w:rPr>
          <w:rFonts w:eastAsiaTheme="minorEastAsia"/>
        </w:rPr>
        <w:t xml:space="preserve"> </w:t>
      </w:r>
      <w:r>
        <w:rPr>
          <w:rFonts w:eastAsiaTheme="minorEastAsia"/>
        </w:rPr>
        <w:tab/>
      </w:r>
      <w:r>
        <w:rPr>
          <w:rFonts w:eastAsiaTheme="minorEastAsia"/>
        </w:rPr>
        <w:tab/>
      </w:r>
      <w:r>
        <w:rPr>
          <w:rFonts w:eastAsiaTheme="minorEastAsia"/>
        </w:rPr>
        <w:tab/>
      </w:r>
      <w:r>
        <w:rPr>
          <w:rFonts w:eastAsiaTheme="minorEastAsia"/>
        </w:rPr>
        <w:tab/>
        <w:t>(Eq.1)</w:t>
      </w:r>
    </w:p>
    <w:p w14:paraId="2F461B23" w14:textId="77777777" w:rsidR="00A84A65" w:rsidRDefault="00A84A65" w:rsidP="00A84A65">
      <w:pPr>
        <w:jc w:val="both"/>
      </w:pPr>
      <w:r>
        <w:t xml:space="preserve">Where </w:t>
      </w:r>
      <w:r>
        <w:rPr>
          <w:i/>
        </w:rPr>
        <w:t xml:space="preserve">m </w:t>
      </w:r>
      <w:r>
        <w:t xml:space="preserve">is a factor accounting for the effect of SLR on the erodibility of the coastline, </w:t>
      </w:r>
      <w:r>
        <w:rPr>
          <w:i/>
        </w:rPr>
        <w:t>R</w:t>
      </w:r>
      <w:r w:rsidRPr="00023C74">
        <w:rPr>
          <w:i/>
          <w:vertAlign w:val="subscript"/>
        </w:rPr>
        <w:t>historic</w:t>
      </w:r>
      <w:r>
        <w:rPr>
          <w:i/>
        </w:rPr>
        <w:t xml:space="preserve"> </w:t>
      </w:r>
      <w:r>
        <w:t>is the historic rate of shoreline change due to historic SLR (</w:t>
      </w:r>
      <w:r>
        <w:rPr>
          <w:i/>
        </w:rPr>
        <w:t>SLR</w:t>
      </w:r>
      <w:r w:rsidRPr="00023C74">
        <w:rPr>
          <w:i/>
          <w:vertAlign w:val="subscript"/>
        </w:rPr>
        <w:t>historic</w:t>
      </w:r>
      <w:r>
        <w:t xml:space="preserve">), and </w:t>
      </w:r>
      <w:r>
        <w:rPr>
          <w:i/>
        </w:rPr>
        <w:t>R</w:t>
      </w:r>
      <w:r w:rsidRPr="00023C74">
        <w:rPr>
          <w:i/>
          <w:vertAlign w:val="subscript"/>
        </w:rPr>
        <w:t>future</w:t>
      </w:r>
      <w:r>
        <w:t xml:space="preserve"> is the future rate of shoreline change due to future SLR (</w:t>
      </w:r>
      <w:r>
        <w:rPr>
          <w:i/>
        </w:rPr>
        <w:t>SLR</w:t>
      </w:r>
      <w:r w:rsidRPr="00023C74">
        <w:rPr>
          <w:i/>
          <w:vertAlign w:val="subscript"/>
        </w:rPr>
        <w:t>future</w:t>
      </w:r>
      <w:r>
        <w:t xml:space="preserve">). </w:t>
      </w:r>
    </w:p>
    <w:p w14:paraId="2F8BD31A" w14:textId="77777777" w:rsidR="00A84A65" w:rsidRPr="00F37DEC" w:rsidRDefault="00A84A65" w:rsidP="00A84A65">
      <w:pPr>
        <w:jc w:val="both"/>
      </w:pPr>
      <w:r>
        <w:t xml:space="preserve">In the Region IX study, this basic model was altered to account for the possibility that not all shoreline change is due to SLR (e.g. erosion due to longshore transport) by first separating </w:t>
      </w:r>
      <w:r>
        <w:rPr>
          <w:i/>
        </w:rPr>
        <w:t>R</w:t>
      </w:r>
      <w:r w:rsidRPr="00023C74">
        <w:rPr>
          <w:i/>
          <w:vertAlign w:val="subscript"/>
        </w:rPr>
        <w:t>historic</w:t>
      </w:r>
      <w:r>
        <w:rPr>
          <w:i/>
        </w:rPr>
        <w:t xml:space="preserve"> </w:t>
      </w:r>
      <w:r>
        <w:t xml:space="preserve">into historic SLC due to SLR, </w:t>
      </w:r>
      <w:r>
        <w:rPr>
          <w:i/>
        </w:rPr>
        <w:t>R</w:t>
      </w:r>
      <w:r>
        <w:rPr>
          <w:i/>
          <w:vertAlign w:val="subscript"/>
        </w:rPr>
        <w:t>SLR_historic</w:t>
      </w:r>
      <w:r w:rsidRPr="00023C74">
        <w:rPr>
          <w:vertAlign w:val="subscript"/>
        </w:rPr>
        <w:t xml:space="preserve"> </w:t>
      </w:r>
      <w:r>
        <w:t>and historic SLC</w:t>
      </w:r>
      <w:r>
        <w:rPr>
          <w:i/>
        </w:rPr>
        <w:t xml:space="preserve"> </w:t>
      </w:r>
      <w:r>
        <w:t xml:space="preserve">due to coastal processes components </w:t>
      </w:r>
      <w:r>
        <w:rPr>
          <w:i/>
        </w:rPr>
        <w:t>R</w:t>
      </w:r>
      <w:r>
        <w:rPr>
          <w:i/>
          <w:vertAlign w:val="subscript"/>
        </w:rPr>
        <w:t>Coast_historic</w:t>
      </w:r>
      <w:r>
        <w:t xml:space="preserve">. To do this </w:t>
      </w:r>
      <w:r w:rsidRPr="00023C74">
        <w:rPr>
          <w:i/>
        </w:rPr>
        <w:t>R</w:t>
      </w:r>
      <w:r w:rsidRPr="00023C74">
        <w:rPr>
          <w:i/>
          <w:vertAlign w:val="subscript"/>
        </w:rPr>
        <w:t>historic</w:t>
      </w:r>
      <w:r>
        <w:t xml:space="preserve"> was compared to what the rate of shoreline change would be based on recorded SLR assuming a Bruun rule type behavior (</w:t>
      </w:r>
      <w:r w:rsidRPr="00023C74">
        <w:rPr>
          <w:i/>
        </w:rPr>
        <w:t>R</w:t>
      </w:r>
      <w:r>
        <w:rPr>
          <w:i/>
          <w:vertAlign w:val="subscript"/>
        </w:rPr>
        <w:t>SLR_historic</w:t>
      </w:r>
      <w:r>
        <w:t>), the difference in the two was taken to be due to local sediment transport effects (</w:t>
      </w:r>
      <w:r w:rsidRPr="00023C74">
        <w:rPr>
          <w:i/>
        </w:rPr>
        <w:t>R</w:t>
      </w:r>
      <w:r>
        <w:rPr>
          <w:i/>
          <w:vertAlign w:val="subscript"/>
        </w:rPr>
        <w:t>Coast_historic</w:t>
      </w:r>
      <w:r>
        <w:t xml:space="preserve">). Projecting SLC forward into the future, </w:t>
      </w:r>
      <w:r w:rsidRPr="00023C74">
        <w:rPr>
          <w:i/>
        </w:rPr>
        <w:t>R</w:t>
      </w:r>
      <w:r>
        <w:rPr>
          <w:i/>
          <w:vertAlign w:val="subscript"/>
        </w:rPr>
        <w:t xml:space="preserve">Coast_historic </w:t>
      </w:r>
      <w:r>
        <w:t>was assumed to remain constant over time (</w:t>
      </w:r>
      <w:r w:rsidRPr="00023C74">
        <w:rPr>
          <w:i/>
        </w:rPr>
        <w:t>R</w:t>
      </w:r>
      <w:r>
        <w:rPr>
          <w:i/>
          <w:vertAlign w:val="subscript"/>
        </w:rPr>
        <w:t xml:space="preserve">Coast_historic </w:t>
      </w:r>
      <w:r>
        <w:t>=</w:t>
      </w:r>
      <w:r>
        <w:rPr>
          <w:i/>
          <w:vertAlign w:val="subscript"/>
        </w:rPr>
        <w:t xml:space="preserve"> </w:t>
      </w:r>
      <w:r w:rsidRPr="00023C74">
        <w:rPr>
          <w:i/>
        </w:rPr>
        <w:t>R</w:t>
      </w:r>
      <w:r>
        <w:rPr>
          <w:i/>
          <w:vertAlign w:val="subscript"/>
        </w:rPr>
        <w:t>Coast_future</w:t>
      </w:r>
      <w:r>
        <w:t xml:space="preserve">) while </w:t>
      </w:r>
      <w:r w:rsidRPr="00023C74">
        <w:rPr>
          <w:i/>
        </w:rPr>
        <w:t>R</w:t>
      </w:r>
      <w:r>
        <w:rPr>
          <w:i/>
          <w:vertAlign w:val="subscript"/>
        </w:rPr>
        <w:t>SLR_future</w:t>
      </w:r>
      <w:r>
        <w:t xml:space="preserve"> was found by adjusting </w:t>
      </w:r>
      <w:r w:rsidRPr="00023C74">
        <w:rPr>
          <w:i/>
        </w:rPr>
        <w:t>R</w:t>
      </w:r>
      <w:r>
        <w:rPr>
          <w:i/>
          <w:vertAlign w:val="subscript"/>
        </w:rPr>
        <w:t>SLR_historic</w:t>
      </w:r>
      <w:r>
        <w:t xml:space="preserve"> as described in Equation 1. </w:t>
      </w:r>
    </w:p>
    <w:p w14:paraId="222E4791" w14:textId="77777777" w:rsidR="00A84A65" w:rsidRDefault="00A84A65" w:rsidP="00A84A65">
      <w:pPr>
        <w:jc w:val="both"/>
      </w:pPr>
      <w:r>
        <w:t>A total of three of the seven types of shoreline change models discussed have been incorporated into the Region IX model: historic trend analysis (</w:t>
      </w:r>
      <w:r w:rsidRPr="00023C74">
        <w:rPr>
          <w:i/>
        </w:rPr>
        <w:t>R</w:t>
      </w:r>
      <w:r>
        <w:rPr>
          <w:i/>
          <w:vertAlign w:val="subscript"/>
        </w:rPr>
        <w:t>Coast_historic</w:t>
      </w:r>
      <w:r>
        <w:t>), the Bruun rule (</w:t>
      </w:r>
      <w:r w:rsidRPr="00023C74">
        <w:rPr>
          <w:i/>
        </w:rPr>
        <w:t>R</w:t>
      </w:r>
      <w:r>
        <w:rPr>
          <w:i/>
          <w:vertAlign w:val="subscript"/>
        </w:rPr>
        <w:t>SLR_historic</w:t>
      </w:r>
      <w:r>
        <w:t xml:space="preserve">), and the dynamic equilibrium approach (Ashton “m” component of SLR factor). Each of these models is based on a certain set of assumptions and by combining the three of them the assumptions of each are incorporated into the resulting model. </w:t>
      </w:r>
    </w:p>
    <w:p w14:paraId="2533A6B1" w14:textId="21DC1797" w:rsidR="00776216" w:rsidRPr="00776216" w:rsidRDefault="00A84A65" w:rsidP="00776216">
      <w:pPr>
        <w:pStyle w:val="Heading1"/>
        <w:numPr>
          <w:ilvl w:val="1"/>
          <w:numId w:val="1"/>
        </w:numPr>
        <w:rPr>
          <w:rFonts w:eastAsiaTheme="minorEastAsia"/>
        </w:rPr>
      </w:pPr>
      <w:bookmarkStart w:id="25" w:name="_Toc440932275"/>
      <w:r>
        <w:rPr>
          <w:rFonts w:eastAsiaTheme="minorEastAsia"/>
        </w:rPr>
        <w:t>Recommended Approach</w:t>
      </w:r>
      <w:bookmarkEnd w:id="25"/>
    </w:p>
    <w:p w14:paraId="0E782A06" w14:textId="77777777" w:rsidR="00A84A65" w:rsidRDefault="00A84A65" w:rsidP="00A84A65">
      <w:pPr>
        <w:jc w:val="both"/>
        <w:rPr>
          <w:rFonts w:eastAsiaTheme="minorEastAsia"/>
        </w:rPr>
      </w:pPr>
      <w:r>
        <w:rPr>
          <w:rFonts w:eastAsiaTheme="minorEastAsia"/>
        </w:rPr>
        <w:t xml:space="preserve">Based on the previous discussion and review of different modelling approaches available for examining SLC due to SLR, it is recommended for the Region IV study the work produced earlier in Region IX be leveraged for the current study’s goals. The pursuit of one of the cutting edge probabilistic or integrated coastal </w:t>
      </w:r>
      <w:r w:rsidRPr="0061560E">
        <w:rPr>
          <w:rFonts w:eastAsiaTheme="minorEastAsia"/>
        </w:rPr>
        <w:t xml:space="preserve">systems modelling frameworks for the Region IV study is highly desirable from a purely scientific point of view as these models </w:t>
      </w:r>
      <w:r w:rsidRPr="0061560E">
        <w:rPr>
          <w:rFonts w:eastAsiaTheme="minorEastAsia"/>
          <w:i/>
        </w:rPr>
        <w:t>should</w:t>
      </w:r>
      <w:r w:rsidRPr="0061560E">
        <w:rPr>
          <w:rFonts w:eastAsiaTheme="minorEastAsia"/>
        </w:rPr>
        <w:t xml:space="preserve"> produce more robust results than those achieved with the other more simple models discussed. However, the very complexity which allows these models to capture the physics of sediment scale processes and statistical robustness which allows a high degree of confidence in their results also means that they are relatively expensive to pursue. </w:t>
      </w:r>
      <w:r>
        <w:rPr>
          <w:rFonts w:eastAsiaTheme="minorEastAsia"/>
        </w:rPr>
        <w:t xml:space="preserve">Given this, we concluded that </w:t>
      </w:r>
      <w:r w:rsidRPr="0061560E">
        <w:rPr>
          <w:rFonts w:eastAsiaTheme="minorEastAsia"/>
        </w:rPr>
        <w:t xml:space="preserve">use </w:t>
      </w:r>
      <w:r>
        <w:rPr>
          <w:rFonts w:eastAsiaTheme="minorEastAsia"/>
        </w:rPr>
        <w:t xml:space="preserve">for the FEMA SLR Pilot is impractical </w:t>
      </w:r>
      <w:r w:rsidRPr="0061560E">
        <w:rPr>
          <w:rFonts w:eastAsiaTheme="minorEastAsia"/>
        </w:rPr>
        <w:t xml:space="preserve">at this </w:t>
      </w:r>
      <w:r>
        <w:rPr>
          <w:rFonts w:eastAsiaTheme="minorEastAsia"/>
        </w:rPr>
        <w:t xml:space="preserve">relatively </w:t>
      </w:r>
      <w:r w:rsidRPr="0061560E">
        <w:rPr>
          <w:rFonts w:eastAsiaTheme="minorEastAsia"/>
        </w:rPr>
        <w:t xml:space="preserve">early stage in the development of these models. The added robustness </w:t>
      </w:r>
      <w:r w:rsidRPr="0061560E">
        <w:rPr>
          <w:rFonts w:eastAsiaTheme="minorEastAsia"/>
        </w:rPr>
        <w:lastRenderedPageBreak/>
        <w:t>of these models comes with added complexity</w:t>
      </w:r>
      <w:r>
        <w:rPr>
          <w:rFonts w:eastAsiaTheme="minorEastAsia"/>
        </w:rPr>
        <w:t xml:space="preserve"> and costs in human, data, and technological resources that are currently prohibitive given the budget and scope of the FEMA Pilot Study effort.</w:t>
      </w:r>
    </w:p>
    <w:p w14:paraId="32F0CFE5" w14:textId="77777777" w:rsidR="00A84A65" w:rsidRDefault="00A84A65" w:rsidP="00A84A65">
      <w:pPr>
        <w:jc w:val="both"/>
        <w:rPr>
          <w:rFonts w:eastAsiaTheme="minorEastAsia"/>
        </w:rPr>
      </w:pPr>
      <w:r>
        <w:rPr>
          <w:rFonts w:eastAsiaTheme="minorEastAsia"/>
        </w:rPr>
        <w:t xml:space="preserve">There are many benefits to pursuing the existing Region IX modelling framework. These include (but are not limited to): </w:t>
      </w:r>
    </w:p>
    <w:p w14:paraId="5B644202" w14:textId="77777777" w:rsidR="00A84A65" w:rsidRPr="0038454D" w:rsidRDefault="00A84A65" w:rsidP="00A84A65">
      <w:pPr>
        <w:pStyle w:val="ListParagraph"/>
        <w:widowControl/>
        <w:numPr>
          <w:ilvl w:val="0"/>
          <w:numId w:val="2"/>
        </w:numPr>
        <w:overflowPunct/>
        <w:autoSpaceDE/>
        <w:autoSpaceDN/>
        <w:adjustRightInd/>
        <w:spacing w:after="160"/>
        <w:jc w:val="both"/>
        <w:textAlignment w:val="auto"/>
        <w:rPr>
          <w:rFonts w:eastAsiaTheme="minorEastAsia"/>
        </w:rPr>
      </w:pPr>
      <w:r w:rsidRPr="0038454D">
        <w:rPr>
          <w:rFonts w:eastAsiaTheme="minorEastAsia"/>
        </w:rPr>
        <w:t xml:space="preserve">The method is simple, logical, and straight forward with low overhead </w:t>
      </w:r>
    </w:p>
    <w:p w14:paraId="30451AF2" w14:textId="77777777" w:rsidR="00A84A65" w:rsidRPr="0038454D" w:rsidRDefault="00A84A65" w:rsidP="00A84A65">
      <w:pPr>
        <w:pStyle w:val="ListParagraph"/>
        <w:widowControl/>
        <w:numPr>
          <w:ilvl w:val="0"/>
          <w:numId w:val="2"/>
        </w:numPr>
        <w:overflowPunct/>
        <w:autoSpaceDE/>
        <w:autoSpaceDN/>
        <w:adjustRightInd/>
        <w:spacing w:after="160"/>
        <w:jc w:val="both"/>
        <w:textAlignment w:val="auto"/>
        <w:rPr>
          <w:rFonts w:eastAsiaTheme="minorEastAsia"/>
        </w:rPr>
      </w:pPr>
      <w:r w:rsidRPr="0038454D">
        <w:rPr>
          <w:rFonts w:eastAsiaTheme="minorEastAsia"/>
        </w:rPr>
        <w:t xml:space="preserve">It supports overall “idea” of the SLR pilot study </w:t>
      </w:r>
    </w:p>
    <w:p w14:paraId="6627960C" w14:textId="77777777" w:rsidR="00A84A65" w:rsidRPr="0038454D" w:rsidRDefault="00A84A65" w:rsidP="00A84A65">
      <w:pPr>
        <w:pStyle w:val="ListParagraph"/>
        <w:widowControl/>
        <w:numPr>
          <w:ilvl w:val="0"/>
          <w:numId w:val="2"/>
        </w:numPr>
        <w:overflowPunct/>
        <w:autoSpaceDE/>
        <w:autoSpaceDN/>
        <w:adjustRightInd/>
        <w:spacing w:after="160"/>
        <w:jc w:val="both"/>
        <w:textAlignment w:val="auto"/>
        <w:rPr>
          <w:rFonts w:eastAsiaTheme="minorEastAsia"/>
        </w:rPr>
      </w:pPr>
      <w:r w:rsidRPr="0038454D">
        <w:rPr>
          <w:rFonts w:eastAsiaTheme="minorEastAsia"/>
        </w:rPr>
        <w:t xml:space="preserve">Building on previous work provides an opportunity improve upon the initial investment in process made by FEMA </w:t>
      </w:r>
    </w:p>
    <w:p w14:paraId="17B425ED" w14:textId="77777777" w:rsidR="00A84A65" w:rsidRDefault="00A84A65" w:rsidP="00A84A65">
      <w:pPr>
        <w:jc w:val="both"/>
        <w:rPr>
          <w:rFonts w:eastAsiaTheme="minorEastAsia"/>
        </w:rPr>
      </w:pPr>
      <w:r>
        <w:rPr>
          <w:rFonts w:eastAsiaTheme="minorEastAsia"/>
        </w:rPr>
        <w:t xml:space="preserve">However, there are some notable drawbacks to the approach as well including: </w:t>
      </w:r>
    </w:p>
    <w:p w14:paraId="751FA739" w14:textId="77777777" w:rsidR="00A84A65" w:rsidRPr="00566C6B" w:rsidRDefault="00A84A65" w:rsidP="00A84A65">
      <w:pPr>
        <w:pStyle w:val="ListParagraph"/>
        <w:widowControl/>
        <w:numPr>
          <w:ilvl w:val="0"/>
          <w:numId w:val="3"/>
        </w:numPr>
        <w:overflowPunct/>
        <w:autoSpaceDE/>
        <w:autoSpaceDN/>
        <w:adjustRightInd/>
        <w:spacing w:after="160"/>
        <w:jc w:val="both"/>
        <w:textAlignment w:val="auto"/>
      </w:pPr>
      <w:r w:rsidRPr="00566C6B">
        <w:rPr>
          <w:rFonts w:eastAsiaTheme="minorEastAsia"/>
        </w:rPr>
        <w:t>The Gulf Coast has a complex history of coastal management activities</w:t>
      </w:r>
      <w:r>
        <w:rPr>
          <w:rFonts w:eastAsiaTheme="minorEastAsia"/>
        </w:rPr>
        <w:t>. These human factors will make</w:t>
      </w:r>
      <w:r w:rsidRPr="00566C6B">
        <w:rPr>
          <w:rFonts w:eastAsiaTheme="minorEastAsia"/>
        </w:rPr>
        <w:t xml:space="preserve"> it </w:t>
      </w:r>
      <w:r>
        <w:rPr>
          <w:rFonts w:eastAsiaTheme="minorEastAsia"/>
        </w:rPr>
        <w:t>harder to separate the component</w:t>
      </w:r>
      <w:r w:rsidRPr="00566C6B">
        <w:rPr>
          <w:rFonts w:eastAsiaTheme="minorEastAsia"/>
        </w:rPr>
        <w:t xml:space="preserve"> of historical shoreline change rate due to SLR</w:t>
      </w:r>
      <w:r>
        <w:rPr>
          <w:rFonts w:eastAsiaTheme="minorEastAsia"/>
        </w:rPr>
        <w:t xml:space="preserve"> from</w:t>
      </w:r>
      <w:r w:rsidRPr="00566C6B">
        <w:rPr>
          <w:rFonts w:eastAsiaTheme="minorEastAsia"/>
        </w:rPr>
        <w:t xml:space="preserve"> </w:t>
      </w:r>
      <w:r>
        <w:rPr>
          <w:rFonts w:eastAsiaTheme="minorEastAsia"/>
        </w:rPr>
        <w:t xml:space="preserve">shoreline change due to </w:t>
      </w:r>
      <w:r w:rsidRPr="00566C6B">
        <w:rPr>
          <w:rFonts w:eastAsiaTheme="minorEastAsia"/>
        </w:rPr>
        <w:t xml:space="preserve">other </w:t>
      </w:r>
      <w:commentRangeStart w:id="26"/>
      <w:r w:rsidRPr="00566C6B">
        <w:rPr>
          <w:rFonts w:eastAsiaTheme="minorEastAsia"/>
        </w:rPr>
        <w:t>factors</w:t>
      </w:r>
      <w:commentRangeEnd w:id="26"/>
      <w:r>
        <w:rPr>
          <w:rStyle w:val="CommentReference"/>
          <w:rFonts w:ascii="Times New Roman" w:hAnsi="Times New Roman"/>
        </w:rPr>
        <w:commentReference w:id="26"/>
      </w:r>
      <w:r w:rsidRPr="00566C6B">
        <w:rPr>
          <w:rFonts w:eastAsiaTheme="minorEastAsia"/>
        </w:rPr>
        <w:t xml:space="preserve">. </w:t>
      </w:r>
    </w:p>
    <w:p w14:paraId="5A5F2367" w14:textId="77777777" w:rsidR="00A84A65" w:rsidRPr="00566C6B" w:rsidRDefault="00A84A65" w:rsidP="00A84A65">
      <w:pPr>
        <w:pStyle w:val="ListParagraph"/>
        <w:widowControl/>
        <w:numPr>
          <w:ilvl w:val="0"/>
          <w:numId w:val="3"/>
        </w:numPr>
        <w:overflowPunct/>
        <w:autoSpaceDE/>
        <w:autoSpaceDN/>
        <w:adjustRightInd/>
        <w:spacing w:after="160"/>
        <w:jc w:val="both"/>
        <w:textAlignment w:val="auto"/>
      </w:pPr>
      <w:r>
        <w:rPr>
          <w:rFonts w:eastAsiaTheme="minorEastAsia"/>
        </w:rPr>
        <w:t>The</w:t>
      </w:r>
      <w:r w:rsidRPr="00566C6B">
        <w:rPr>
          <w:rFonts w:eastAsiaTheme="minorEastAsia"/>
        </w:rPr>
        <w:t xml:space="preserve"> method</w:t>
      </w:r>
      <w:r>
        <w:rPr>
          <w:rFonts w:eastAsiaTheme="minorEastAsia"/>
        </w:rPr>
        <w:t xml:space="preserve"> inherently</w:t>
      </w:r>
      <w:r w:rsidRPr="00566C6B">
        <w:rPr>
          <w:rFonts w:eastAsiaTheme="minorEastAsia"/>
        </w:rPr>
        <w:t xml:space="preserve"> relies</w:t>
      </w:r>
      <w:r>
        <w:rPr>
          <w:rFonts w:eastAsiaTheme="minorEastAsia"/>
        </w:rPr>
        <w:t xml:space="preserve"> on the</w:t>
      </w:r>
      <w:r w:rsidRPr="00566C6B">
        <w:rPr>
          <w:rFonts w:eastAsiaTheme="minorEastAsia"/>
        </w:rPr>
        <w:t xml:space="preserve"> Bruun Rule</w:t>
      </w:r>
      <w:r>
        <w:rPr>
          <w:rFonts w:eastAsiaTheme="minorEastAsia"/>
        </w:rPr>
        <w:t xml:space="preserve"> and its</w:t>
      </w:r>
      <w:r w:rsidRPr="00566C6B">
        <w:rPr>
          <w:rFonts w:eastAsiaTheme="minorEastAsia"/>
        </w:rPr>
        <w:t xml:space="preserve"> assumptions for its predictions. These assumptions have been shown to not be entirely robust in many cases, however this can be </w:t>
      </w:r>
      <w:r>
        <w:rPr>
          <w:rFonts w:eastAsiaTheme="minorEastAsia"/>
        </w:rPr>
        <w:t xml:space="preserve">at least partially be </w:t>
      </w:r>
      <w:r w:rsidRPr="00566C6B">
        <w:rPr>
          <w:rFonts w:eastAsiaTheme="minorEastAsia"/>
        </w:rPr>
        <w:t xml:space="preserve">accounted for by examining the sensitivity of the model to the choice of input parameters. </w:t>
      </w:r>
    </w:p>
    <w:p w14:paraId="0EDDFD43" w14:textId="77777777" w:rsidR="00A84A65" w:rsidRDefault="00A84A65" w:rsidP="00A84A65">
      <w:pPr>
        <w:pStyle w:val="ListParagraph"/>
        <w:widowControl/>
        <w:numPr>
          <w:ilvl w:val="0"/>
          <w:numId w:val="3"/>
        </w:numPr>
        <w:overflowPunct/>
        <w:autoSpaceDE/>
        <w:autoSpaceDN/>
        <w:adjustRightInd/>
        <w:spacing w:after="160"/>
        <w:jc w:val="both"/>
        <w:textAlignment w:val="auto"/>
      </w:pPr>
      <w:r>
        <w:rPr>
          <w:rFonts w:eastAsiaTheme="minorEastAsia"/>
        </w:rPr>
        <w:t>The</w:t>
      </w:r>
      <w:r>
        <w:t xml:space="preserve"> value of “m” used in the model and the depth of closure used to define the shoreface should be “fine-tuned” to the local conditions.</w:t>
      </w:r>
    </w:p>
    <w:p w14:paraId="7549BAD2" w14:textId="77777777" w:rsidR="00A84A65" w:rsidRPr="002D110A" w:rsidRDefault="00A84A65" w:rsidP="00A84A65">
      <w:pPr>
        <w:pStyle w:val="Heading1"/>
        <w:numPr>
          <w:ilvl w:val="2"/>
          <w:numId w:val="1"/>
        </w:numPr>
        <w:rPr>
          <w:rFonts w:eastAsiaTheme="minorEastAsia"/>
        </w:rPr>
      </w:pPr>
      <w:bookmarkStart w:id="27" w:name="_Toc440932276"/>
      <w:r w:rsidRPr="002D110A">
        <w:t>Building on the RIX Work</w:t>
      </w:r>
      <w:bookmarkEnd w:id="27"/>
    </w:p>
    <w:p w14:paraId="2890EF12" w14:textId="77777777" w:rsidR="00A84A65" w:rsidRDefault="00A84A65" w:rsidP="00A84A65">
      <w:pPr>
        <w:jc w:val="both"/>
      </w:pPr>
      <w:r>
        <w:t xml:space="preserve">While the Region IX framework was developed for the West Coast along a relatively unmanaged section of bluff backed coast in Northern California, the proposed application of this method to a completely different coastal environment, a highly managed study area on the Gulf Coast of Florid dominated by barrier island – back bay – inlet processes, will improve the robustness of the FEMA’s efforts to project future shoreline position along the coast of the entire USA. By capturing sources of uncertainty in the modelling effort, examining model sensitivity, and incorporating the effects of shoreline management (beach nourishment and erosion control structures) the original modelling framework will be improved. It should also be possible to improve on the method by incorporating a sediment budget component and adding a decision tree to address coastal management activities. </w:t>
      </w:r>
    </w:p>
    <w:p w14:paraId="5B3044DA" w14:textId="77777777" w:rsidR="00E42727" w:rsidRDefault="00E42727">
      <w:pPr>
        <w:rPr>
          <w:ins w:id="28" w:author="Dorvinen, Jared" w:date="2016-11-04T17:58:00Z"/>
        </w:rPr>
      </w:pPr>
    </w:p>
    <w:p w14:paraId="405FEA7D" w14:textId="16064C34" w:rsidR="00776216" w:rsidRDefault="00776216">
      <w:pPr>
        <w:rPr>
          <w:ins w:id="29" w:author="Dorvinen, Jared" w:date="2016-11-04T17:58:00Z"/>
        </w:rPr>
      </w:pPr>
      <w:ins w:id="30" w:author="Dorvinen, Jared" w:date="2016-11-04T17:58:00Z">
        <w:r>
          <w:t>Recommended Approach, East Hampton</w:t>
        </w:r>
      </w:ins>
    </w:p>
    <w:p w14:paraId="326D1A94" w14:textId="797F5579" w:rsidR="00A12150" w:rsidRDefault="00A12150" w:rsidP="00A12150">
      <w:pPr>
        <w:rPr>
          <w:ins w:id="31" w:author="Dorvinen, Jared" w:date="2016-11-04T17:58:00Z"/>
        </w:rPr>
      </w:pPr>
      <w:ins w:id="32" w:author="Dorvinen, Jared" w:date="2016-11-04T17:58:00Z">
        <w:r>
          <w:t>Separate coast into two groups</w:t>
        </w:r>
      </w:ins>
    </w:p>
    <w:p w14:paraId="0BD4B062" w14:textId="66A04833" w:rsidR="00A12150" w:rsidRDefault="00A12150" w:rsidP="00A12150">
      <w:pPr>
        <w:pStyle w:val="ListParagraph"/>
        <w:numPr>
          <w:ilvl w:val="0"/>
          <w:numId w:val="6"/>
        </w:numPr>
        <w:rPr>
          <w:ins w:id="33" w:author="Dorvinen, Jared" w:date="2016-11-04T17:59:00Z"/>
        </w:rPr>
        <w:pPrChange w:id="34" w:author="Dorvinen, Jared" w:date="2016-11-04T17:59:00Z">
          <w:pPr/>
        </w:pPrChange>
      </w:pPr>
      <w:ins w:id="35" w:author="Dorvinen, Jared" w:date="2016-11-04T17:59:00Z">
        <w:r>
          <w:t>Cliffed Coastline</w:t>
        </w:r>
      </w:ins>
    </w:p>
    <w:p w14:paraId="6CDC9DD8" w14:textId="202114B7" w:rsidR="00A12150" w:rsidRDefault="00A12150" w:rsidP="00A12150">
      <w:pPr>
        <w:pStyle w:val="ListParagraph"/>
        <w:numPr>
          <w:ilvl w:val="1"/>
          <w:numId w:val="6"/>
        </w:numPr>
        <w:rPr>
          <w:ins w:id="36" w:author="Dorvinen, Jared" w:date="2016-11-04T17:59:00Z"/>
        </w:rPr>
        <w:pPrChange w:id="37" w:author="Dorvinen, Jared" w:date="2016-11-04T17:59:00Z">
          <w:pPr/>
        </w:pPrChange>
      </w:pPr>
      <w:ins w:id="38" w:author="Dorvinen, Jared" w:date="2016-11-04T17:59:00Z">
        <w:r>
          <w:t>Apply Ashton/Region IX framework</w:t>
        </w:r>
      </w:ins>
    </w:p>
    <w:p w14:paraId="2DFEB98D" w14:textId="054A39BB" w:rsidR="00A12150" w:rsidRDefault="00A12150" w:rsidP="00A12150">
      <w:pPr>
        <w:pStyle w:val="ListParagraph"/>
        <w:numPr>
          <w:ilvl w:val="1"/>
          <w:numId w:val="6"/>
        </w:numPr>
        <w:rPr>
          <w:ins w:id="39" w:author="Dorvinen, Jared" w:date="2016-11-04T18:00:00Z"/>
        </w:rPr>
        <w:pPrChange w:id="40" w:author="Dorvinen, Jared" w:date="2016-11-04T17:59:00Z">
          <w:pPr/>
        </w:pPrChange>
      </w:pPr>
      <w:ins w:id="41" w:author="Dorvinen, Jared" w:date="2016-11-04T18:00:00Z">
        <w:r>
          <w:t>Find historic erosion rates (m</w:t>
        </w:r>
        <w:r>
          <w:rPr>
            <w:vertAlign w:val="superscript"/>
          </w:rPr>
          <w:t>3</w:t>
        </w:r>
        <w:r>
          <w:t>/year)</w:t>
        </w:r>
      </w:ins>
    </w:p>
    <w:p w14:paraId="302476B1" w14:textId="011AE867" w:rsidR="00A12150" w:rsidRDefault="00A12150" w:rsidP="00A12150">
      <w:pPr>
        <w:pStyle w:val="ListParagraph"/>
        <w:numPr>
          <w:ilvl w:val="1"/>
          <w:numId w:val="6"/>
        </w:numPr>
        <w:rPr>
          <w:ins w:id="42" w:author="Dorvinen, Jared" w:date="2016-11-04T18:01:00Z"/>
        </w:rPr>
        <w:pPrChange w:id="43" w:author="Dorvinen, Jared" w:date="2016-11-04T17:59:00Z">
          <w:pPr/>
        </w:pPrChange>
      </w:pPr>
      <w:ins w:id="44" w:author="Dorvinen, Jared" w:date="2016-11-04T18:00:00Z">
        <w:r>
          <w:t xml:space="preserve">Apply historic rates to </w:t>
        </w:r>
      </w:ins>
      <w:ins w:id="45" w:author="Dorvinen, Jared" w:date="2016-11-04T18:01:00Z">
        <w:r>
          <w:t>transect profile and translate to a linear rate (m/year)</w:t>
        </w:r>
      </w:ins>
    </w:p>
    <w:p w14:paraId="0B957E4C" w14:textId="7617D6A3" w:rsidR="00A12150" w:rsidRDefault="00A12150" w:rsidP="00A12150">
      <w:pPr>
        <w:pStyle w:val="ListParagraph"/>
        <w:numPr>
          <w:ilvl w:val="1"/>
          <w:numId w:val="6"/>
        </w:numPr>
        <w:rPr>
          <w:ins w:id="46" w:author="Dorvinen, Jared" w:date="2016-11-04T18:01:00Z"/>
        </w:rPr>
        <w:pPrChange w:id="47" w:author="Dorvinen, Jared" w:date="2016-11-04T17:59:00Z">
          <w:pPr/>
        </w:pPrChange>
      </w:pPr>
      <w:ins w:id="48" w:author="Dorvinen, Jared" w:date="2016-11-04T18:01:00Z">
        <w:r>
          <w:t>Apply Ashton SLR factor (future SLR rate/past SLR rate)^m</w:t>
        </w:r>
      </w:ins>
    </w:p>
    <w:p w14:paraId="00527324" w14:textId="5EB3AC8D" w:rsidR="00A12150" w:rsidRDefault="00A12150" w:rsidP="00A12150">
      <w:pPr>
        <w:pStyle w:val="ListParagraph"/>
        <w:numPr>
          <w:ilvl w:val="1"/>
          <w:numId w:val="6"/>
        </w:numPr>
        <w:rPr>
          <w:ins w:id="49" w:author="Dorvinen, Jared" w:date="2016-11-04T18:02:00Z"/>
        </w:rPr>
        <w:pPrChange w:id="50" w:author="Dorvinen, Jared" w:date="2016-11-04T17:59:00Z">
          <w:pPr/>
        </w:pPrChange>
      </w:pPr>
      <w:ins w:id="51" w:author="Dorvinen, Jared" w:date="2016-11-04T18:02:00Z">
        <w:r>
          <w:t xml:space="preserve">Consider possible effects of mass wasting events on </w:t>
        </w:r>
        <w:proofErr w:type="spellStart"/>
        <w:r>
          <w:t>oversteepend</w:t>
        </w:r>
        <w:proofErr w:type="spellEnd"/>
        <w:r>
          <w:t xml:space="preserve"> cliffs</w:t>
        </w:r>
      </w:ins>
    </w:p>
    <w:p w14:paraId="19800104" w14:textId="578C28EA" w:rsidR="00A12150" w:rsidRDefault="00A12150" w:rsidP="00A12150">
      <w:pPr>
        <w:pStyle w:val="ListParagraph"/>
        <w:numPr>
          <w:ilvl w:val="2"/>
          <w:numId w:val="6"/>
        </w:numPr>
        <w:rPr>
          <w:ins w:id="52" w:author="Dorvinen, Jared" w:date="2016-11-04T18:03:00Z"/>
        </w:rPr>
        <w:pPrChange w:id="53" w:author="Dorvinen, Jared" w:date="2016-11-04T18:03:00Z">
          <w:pPr/>
        </w:pPrChange>
      </w:pPr>
      <w:ins w:id="54" w:author="Dorvinen, Jared" w:date="2016-11-04T18:03:00Z">
        <w:r>
          <w:t>historical observations</w:t>
        </w:r>
      </w:ins>
    </w:p>
    <w:p w14:paraId="2DEF7C9C" w14:textId="271E3DEB" w:rsidR="00A12150" w:rsidRDefault="00A12150" w:rsidP="00A12150">
      <w:pPr>
        <w:pStyle w:val="ListParagraph"/>
        <w:numPr>
          <w:ilvl w:val="2"/>
          <w:numId w:val="6"/>
        </w:numPr>
        <w:rPr>
          <w:ins w:id="55" w:author="Dorvinen, Jared" w:date="2016-11-04T18:03:00Z"/>
        </w:rPr>
        <w:pPrChange w:id="56" w:author="Dorvinen, Jared" w:date="2016-11-04T18:03:00Z">
          <w:pPr/>
        </w:pPrChange>
      </w:pPr>
      <w:ins w:id="57" w:author="Dorvinen, Jared" w:date="2016-11-04T18:03:00Z">
        <w:r>
          <w:t>geometric/mass balance</w:t>
        </w:r>
      </w:ins>
    </w:p>
    <w:p w14:paraId="370A7459" w14:textId="29EC45E5" w:rsidR="00A12150" w:rsidRDefault="00A12150" w:rsidP="00A12150">
      <w:pPr>
        <w:pStyle w:val="ListParagraph"/>
        <w:numPr>
          <w:ilvl w:val="0"/>
          <w:numId w:val="6"/>
        </w:numPr>
        <w:rPr>
          <w:ins w:id="58" w:author="Dorvinen, Jared" w:date="2016-11-04T18:03:00Z"/>
        </w:rPr>
        <w:pPrChange w:id="59" w:author="Dorvinen, Jared" w:date="2016-11-04T18:03:00Z">
          <w:pPr/>
        </w:pPrChange>
      </w:pPr>
      <w:ins w:id="60" w:author="Dorvinen, Jared" w:date="2016-11-04T18:03:00Z">
        <w:r>
          <w:t>Erodible, Non-bluff backed coast</w:t>
        </w:r>
      </w:ins>
    </w:p>
    <w:p w14:paraId="6842343C" w14:textId="188A4BB6" w:rsidR="00A12150" w:rsidRDefault="00A12150" w:rsidP="00A12150">
      <w:pPr>
        <w:pStyle w:val="ListParagraph"/>
        <w:numPr>
          <w:ilvl w:val="1"/>
          <w:numId w:val="6"/>
        </w:numPr>
        <w:rPr>
          <w:ins w:id="61" w:author="Dorvinen, Jared" w:date="2016-11-04T18:04:00Z"/>
        </w:rPr>
        <w:pPrChange w:id="62" w:author="Dorvinen, Jared" w:date="2016-11-04T18:04:00Z">
          <w:pPr/>
        </w:pPrChange>
      </w:pPr>
      <w:ins w:id="63" w:author="Dorvinen, Jared" w:date="2016-11-04T18:04:00Z">
        <w:r>
          <w:lastRenderedPageBreak/>
          <w:t>Split into Atlantic and Northern sections, for each section apply</w:t>
        </w:r>
      </w:ins>
    </w:p>
    <w:p w14:paraId="699BC966" w14:textId="3E16A869" w:rsidR="00A12150" w:rsidRDefault="00A12150" w:rsidP="00A12150">
      <w:pPr>
        <w:pStyle w:val="ListParagraph"/>
        <w:numPr>
          <w:ilvl w:val="2"/>
          <w:numId w:val="6"/>
        </w:numPr>
        <w:rPr>
          <w:ins w:id="64" w:author="Dorvinen, Jared" w:date="2016-11-04T18:05:00Z"/>
        </w:rPr>
        <w:pPrChange w:id="65" w:author="Dorvinen, Jared" w:date="2016-11-04T18:05:00Z">
          <w:pPr/>
        </w:pPrChange>
      </w:pPr>
      <w:ins w:id="66" w:author="Dorvinen, Jared" w:date="2016-11-04T18:05:00Z">
        <w:r>
          <w:t>Historic SLC rates</w:t>
        </w:r>
      </w:ins>
    </w:p>
    <w:p w14:paraId="0C87500D" w14:textId="069E260A" w:rsidR="00A12150" w:rsidRDefault="00A12150" w:rsidP="00A12150">
      <w:pPr>
        <w:pStyle w:val="ListParagraph"/>
        <w:numPr>
          <w:ilvl w:val="3"/>
          <w:numId w:val="6"/>
        </w:numPr>
        <w:rPr>
          <w:ins w:id="67" w:author="Dorvinen, Jared" w:date="2016-11-04T18:05:00Z"/>
        </w:rPr>
        <w:pPrChange w:id="68" w:author="Dorvinen, Jared" w:date="2016-11-04T18:05:00Z">
          <w:pPr/>
        </w:pPrChange>
      </w:pPr>
      <w:ins w:id="69" w:author="Dorvinen, Jared" w:date="2016-11-04T18:05:00Z">
        <w:r>
          <w:t>Available sediment budget analyses</w:t>
        </w:r>
      </w:ins>
    </w:p>
    <w:p w14:paraId="0647AC00" w14:textId="5872C770" w:rsidR="00A12150" w:rsidRDefault="00A12150" w:rsidP="00A12150">
      <w:pPr>
        <w:pStyle w:val="ListParagraph"/>
        <w:numPr>
          <w:ilvl w:val="2"/>
          <w:numId w:val="6"/>
        </w:numPr>
        <w:rPr>
          <w:ins w:id="70" w:author="Dorvinen, Jared" w:date="2016-11-04T18:05:00Z"/>
        </w:rPr>
        <w:pPrChange w:id="71" w:author="Dorvinen, Jared" w:date="2016-11-04T18:05:00Z">
          <w:pPr/>
        </w:pPrChange>
      </w:pPr>
      <w:ins w:id="72" w:author="Dorvinen, Jared" w:date="2016-11-04T18:05:00Z">
        <w:r>
          <w:t>Bruun/Equilibrium profile for SLC due to SLR</w:t>
        </w:r>
      </w:ins>
    </w:p>
    <w:p w14:paraId="7C25FD49" w14:textId="05AC06AE" w:rsidR="00A12150" w:rsidRDefault="00A12150" w:rsidP="00A12150">
      <w:pPr>
        <w:pStyle w:val="ListParagraph"/>
        <w:numPr>
          <w:ilvl w:val="2"/>
          <w:numId w:val="6"/>
        </w:numPr>
        <w:rPr>
          <w:ins w:id="73" w:author="Dorvinen, Jared" w:date="2016-11-04T18:06:00Z"/>
        </w:rPr>
        <w:pPrChange w:id="74" w:author="Dorvinen, Jared" w:date="2016-11-04T18:05:00Z">
          <w:pPr/>
        </w:pPrChange>
      </w:pPr>
      <w:ins w:id="75" w:author="Dorvinen, Jared" w:date="2016-11-04T18:06:00Z">
        <w:r>
          <w:t>Probabilistic Analysis of short-term SLC potential</w:t>
        </w:r>
      </w:ins>
    </w:p>
    <w:p w14:paraId="4659FF82" w14:textId="0D80F856" w:rsidR="00A12150" w:rsidRDefault="00A12150" w:rsidP="00A12150">
      <w:pPr>
        <w:pStyle w:val="ListParagraph"/>
        <w:numPr>
          <w:ilvl w:val="3"/>
          <w:numId w:val="6"/>
        </w:numPr>
        <w:rPr>
          <w:ins w:id="76" w:author="Dorvinen, Jared" w:date="2016-11-04T18:07:00Z"/>
        </w:rPr>
        <w:pPrChange w:id="77" w:author="Dorvinen, Jared" w:date="2016-11-04T18:07:00Z">
          <w:pPr/>
        </w:pPrChange>
      </w:pPr>
      <w:ins w:id="78" w:author="Dorvinen, Jared" w:date="2016-11-04T18:07:00Z">
        <w:r>
          <w:t xml:space="preserve">Calibrate </w:t>
        </w:r>
      </w:ins>
      <w:ins w:id="79" w:author="Dorvinen, Jared" w:date="2016-11-04T18:11:00Z">
        <w:r w:rsidR="000240A1">
          <w:t xml:space="preserve">structural model </w:t>
        </w:r>
      </w:ins>
      <w:ins w:id="80" w:author="Dorvinen, Jared" w:date="2016-11-04T18:07:00Z">
        <w:r>
          <w:t>with historic data</w:t>
        </w:r>
      </w:ins>
    </w:p>
    <w:p w14:paraId="3388FCA1" w14:textId="21ACB888" w:rsidR="00A12150" w:rsidRDefault="00A12150" w:rsidP="00A12150">
      <w:pPr>
        <w:pStyle w:val="ListParagraph"/>
        <w:numPr>
          <w:ilvl w:val="4"/>
          <w:numId w:val="6"/>
        </w:numPr>
        <w:rPr>
          <w:ins w:id="81" w:author="Dorvinen, Jared" w:date="2016-11-04T18:07:00Z"/>
        </w:rPr>
        <w:pPrChange w:id="82" w:author="Dorvinen, Jared" w:date="2016-11-04T18:07:00Z">
          <w:pPr/>
        </w:pPrChange>
      </w:pPr>
      <w:ins w:id="83" w:author="Dorvinen, Jared" w:date="2016-11-04T18:07:00Z">
        <w:r>
          <w:t>Transect profiles</w:t>
        </w:r>
      </w:ins>
    </w:p>
    <w:p w14:paraId="117A737A" w14:textId="20CF7007" w:rsidR="00A12150" w:rsidRDefault="00A12150" w:rsidP="00A12150">
      <w:pPr>
        <w:pStyle w:val="ListParagraph"/>
        <w:numPr>
          <w:ilvl w:val="5"/>
          <w:numId w:val="6"/>
        </w:numPr>
        <w:rPr>
          <w:ins w:id="84" w:author="Dorvinen, Jared" w:date="2016-11-04T18:07:00Z"/>
        </w:rPr>
        <w:pPrChange w:id="85" w:author="Dorvinen, Jared" w:date="2016-11-04T18:07:00Z">
          <w:pPr/>
        </w:pPrChange>
      </w:pPr>
      <w:ins w:id="86" w:author="Dorvinen, Jared" w:date="2016-11-04T18:07:00Z">
        <w:r>
          <w:t>especially pre/post storm transects</w:t>
        </w:r>
      </w:ins>
    </w:p>
    <w:p w14:paraId="7A300F7F" w14:textId="742C29B0" w:rsidR="00A12150" w:rsidRDefault="00A12150" w:rsidP="00A12150">
      <w:pPr>
        <w:pStyle w:val="ListParagraph"/>
        <w:numPr>
          <w:ilvl w:val="4"/>
          <w:numId w:val="6"/>
        </w:numPr>
        <w:rPr>
          <w:ins w:id="87" w:author="Dorvinen, Jared" w:date="2016-11-04T18:09:00Z"/>
        </w:rPr>
        <w:pPrChange w:id="88" w:author="Dorvinen, Jared" w:date="2016-11-04T18:07:00Z">
          <w:pPr/>
        </w:pPrChange>
      </w:pPr>
      <w:ins w:id="89" w:author="Dorvinen, Jared" w:date="2016-11-04T18:07:00Z">
        <w:r>
          <w:t>Historic climate record</w:t>
        </w:r>
      </w:ins>
    </w:p>
    <w:p w14:paraId="6A5428AC" w14:textId="77777777" w:rsidR="000240A1" w:rsidRDefault="000240A1" w:rsidP="000240A1">
      <w:pPr>
        <w:pStyle w:val="ListParagraph"/>
        <w:numPr>
          <w:ilvl w:val="5"/>
          <w:numId w:val="6"/>
        </w:numPr>
        <w:rPr>
          <w:ins w:id="90" w:author="Dorvinen, Jared" w:date="2016-11-04T18:09:00Z"/>
        </w:rPr>
        <w:pPrChange w:id="91" w:author="Dorvinen, Jared" w:date="2016-11-04T18:09:00Z">
          <w:pPr/>
        </w:pPrChange>
      </w:pPr>
      <w:ins w:id="92" w:author="Dorvinen, Jared" w:date="2016-11-04T18:09:00Z">
        <w:r>
          <w:t>Good record available for Atlantic Coast</w:t>
        </w:r>
      </w:ins>
    </w:p>
    <w:p w14:paraId="2D6668D1" w14:textId="39A93942" w:rsidR="000240A1" w:rsidRDefault="000240A1" w:rsidP="000240A1">
      <w:pPr>
        <w:pStyle w:val="ListParagraph"/>
        <w:numPr>
          <w:ilvl w:val="5"/>
          <w:numId w:val="6"/>
        </w:numPr>
        <w:rPr>
          <w:ins w:id="93" w:author="Dorvinen, Jared" w:date="2016-11-04T18:07:00Z"/>
        </w:rPr>
        <w:pPrChange w:id="94" w:author="Dorvinen, Jared" w:date="2016-11-04T18:09:00Z">
          <w:pPr/>
        </w:pPrChange>
      </w:pPr>
      <w:ins w:id="95" w:author="Dorvinen, Jared" w:date="2016-11-04T18:09:00Z">
        <w:r>
          <w:t xml:space="preserve">need data for </w:t>
        </w:r>
      </w:ins>
      <w:ins w:id="96" w:author="Dorvinen, Jared" w:date="2016-11-04T18:10:00Z">
        <w:r>
          <w:t>Block Island Sound and Gardiners Bay</w:t>
        </w:r>
      </w:ins>
    </w:p>
    <w:p w14:paraId="51097DCE" w14:textId="39D8F915" w:rsidR="00A12150" w:rsidRDefault="00A12150" w:rsidP="00A12150">
      <w:pPr>
        <w:pStyle w:val="ListParagraph"/>
        <w:numPr>
          <w:ilvl w:val="5"/>
          <w:numId w:val="6"/>
        </w:numPr>
        <w:rPr>
          <w:ins w:id="97" w:author="Dorvinen, Jared" w:date="2016-11-04T18:07:00Z"/>
        </w:rPr>
        <w:pPrChange w:id="98" w:author="Dorvinen, Jared" w:date="2016-11-04T18:07:00Z">
          <w:pPr/>
        </w:pPrChange>
      </w:pPr>
      <w:ins w:id="99" w:author="Dorvinen, Jared" w:date="2016-11-04T18:07:00Z">
        <w:r>
          <w:t>evaluate effects from individual storms</w:t>
        </w:r>
      </w:ins>
    </w:p>
    <w:p w14:paraId="5D484DAE" w14:textId="3188D64F" w:rsidR="00A12150" w:rsidRDefault="00A12150" w:rsidP="00A12150">
      <w:pPr>
        <w:pStyle w:val="ListParagraph"/>
        <w:numPr>
          <w:ilvl w:val="4"/>
          <w:numId w:val="6"/>
        </w:numPr>
        <w:rPr>
          <w:ins w:id="100" w:author="Dorvinen, Jared" w:date="2016-11-04T18:08:00Z"/>
        </w:rPr>
        <w:pPrChange w:id="101" w:author="Dorvinen, Jared" w:date="2016-11-04T18:08:00Z">
          <w:pPr/>
        </w:pPrChange>
      </w:pPr>
      <w:ins w:id="102" w:author="Dorvinen, Jared" w:date="2016-11-04T18:08:00Z">
        <w:r>
          <w:t>Grain-size and sediment composition data</w:t>
        </w:r>
      </w:ins>
    </w:p>
    <w:p w14:paraId="53D8718B" w14:textId="32AD0A0A" w:rsidR="00A12150" w:rsidRDefault="00A12150" w:rsidP="00A12150">
      <w:pPr>
        <w:pStyle w:val="ListParagraph"/>
        <w:numPr>
          <w:ilvl w:val="5"/>
          <w:numId w:val="6"/>
        </w:numPr>
        <w:rPr>
          <w:ins w:id="103" w:author="Dorvinen, Jared" w:date="2016-11-04T18:08:00Z"/>
        </w:rPr>
        <w:pPrChange w:id="104" w:author="Dorvinen, Jared" w:date="2016-11-04T18:08:00Z">
          <w:pPr/>
        </w:pPrChange>
      </w:pPr>
      <w:ins w:id="105" w:author="Dorvinen, Jared" w:date="2016-11-04T18:08:00Z">
        <w:r>
          <w:t>Sample from field work</w:t>
        </w:r>
      </w:ins>
    </w:p>
    <w:p w14:paraId="6992755B" w14:textId="3366DD47" w:rsidR="00A12150" w:rsidRDefault="00A12150" w:rsidP="00A12150">
      <w:pPr>
        <w:pStyle w:val="ListParagraph"/>
        <w:numPr>
          <w:ilvl w:val="5"/>
          <w:numId w:val="6"/>
        </w:numPr>
        <w:rPr>
          <w:ins w:id="106" w:author="Dorvinen, Jared" w:date="2016-11-04T18:11:00Z"/>
        </w:rPr>
        <w:pPrChange w:id="107" w:author="Dorvinen, Jared" w:date="2016-11-04T18:08:00Z">
          <w:pPr/>
        </w:pPrChange>
      </w:pPr>
      <w:ins w:id="108" w:author="Dorvinen, Jared" w:date="2016-11-04T18:08:00Z">
        <w:r>
          <w:t>USGS data</w:t>
        </w:r>
      </w:ins>
    </w:p>
    <w:p w14:paraId="2C066C99" w14:textId="1885C0DB" w:rsidR="000240A1" w:rsidRDefault="000240A1" w:rsidP="000240A1">
      <w:pPr>
        <w:pStyle w:val="ListParagraph"/>
        <w:numPr>
          <w:ilvl w:val="3"/>
          <w:numId w:val="6"/>
        </w:numPr>
        <w:rPr>
          <w:ins w:id="109" w:author="Dorvinen, Jared" w:date="2016-11-04T18:11:00Z"/>
        </w:rPr>
        <w:pPrChange w:id="110" w:author="Dorvinen, Jared" w:date="2016-11-04T18:11:00Z">
          <w:pPr/>
        </w:pPrChange>
      </w:pPr>
      <w:ins w:id="111" w:author="Dorvinen, Jared" w:date="2016-11-04T18:11:00Z">
        <w:r>
          <w:t>Future analysis</w:t>
        </w:r>
      </w:ins>
    </w:p>
    <w:p w14:paraId="27C3AB0C" w14:textId="7D8C0B41" w:rsidR="000240A1" w:rsidRDefault="000240A1" w:rsidP="000240A1">
      <w:pPr>
        <w:pStyle w:val="ListParagraph"/>
        <w:numPr>
          <w:ilvl w:val="4"/>
          <w:numId w:val="6"/>
        </w:numPr>
        <w:rPr>
          <w:ins w:id="112" w:author="Dorvinen, Jared" w:date="2016-11-04T18:11:00Z"/>
        </w:rPr>
        <w:pPrChange w:id="113" w:author="Dorvinen, Jared" w:date="2016-11-04T18:11:00Z">
          <w:pPr/>
        </w:pPrChange>
      </w:pPr>
      <w:ins w:id="114" w:author="Dorvinen, Jared" w:date="2016-11-04T18:11:00Z">
        <w:r>
          <w:t>Simulate climate record</w:t>
        </w:r>
      </w:ins>
    </w:p>
    <w:p w14:paraId="5E444EB3" w14:textId="7F510714" w:rsidR="000240A1" w:rsidRDefault="000240A1" w:rsidP="000240A1">
      <w:pPr>
        <w:pStyle w:val="ListParagraph"/>
        <w:numPr>
          <w:ilvl w:val="5"/>
          <w:numId w:val="6"/>
        </w:numPr>
        <w:rPr>
          <w:ins w:id="115" w:author="Dorvinen, Jared" w:date="2016-11-04T18:12:00Z"/>
        </w:rPr>
        <w:pPrChange w:id="116" w:author="Dorvinen, Jared" w:date="2016-11-04T18:12:00Z">
          <w:pPr/>
        </w:pPrChange>
      </w:pPr>
      <w:ins w:id="117" w:author="Dorvinen, Jared" w:date="2016-11-04T18:12:00Z">
        <w:r>
          <w:t>statistical tests to validate match of historic record</w:t>
        </w:r>
      </w:ins>
    </w:p>
    <w:p w14:paraId="0098C1D7" w14:textId="52751096" w:rsidR="000240A1" w:rsidRDefault="000240A1" w:rsidP="000240A1">
      <w:pPr>
        <w:pStyle w:val="ListParagraph"/>
        <w:numPr>
          <w:ilvl w:val="4"/>
          <w:numId w:val="6"/>
        </w:numPr>
        <w:rPr>
          <w:ins w:id="118" w:author="Dorvinen, Jared" w:date="2016-11-04T18:12:00Z"/>
        </w:rPr>
        <w:pPrChange w:id="119" w:author="Dorvinen, Jared" w:date="2016-11-04T18:12:00Z">
          <w:pPr/>
        </w:pPrChange>
      </w:pPr>
      <w:ins w:id="120" w:author="Dorvinen, Jared" w:date="2016-11-04T18:12:00Z">
        <w:r>
          <w:t xml:space="preserve">Apply climate record to structural function, </w:t>
        </w:r>
      </w:ins>
    </w:p>
    <w:p w14:paraId="62899063" w14:textId="52DB2320" w:rsidR="000240A1" w:rsidRDefault="000240A1" w:rsidP="000240A1">
      <w:pPr>
        <w:pStyle w:val="ListParagraph"/>
        <w:numPr>
          <w:ilvl w:val="5"/>
          <w:numId w:val="6"/>
        </w:numPr>
        <w:rPr>
          <w:ins w:id="121" w:author="Dorvinen, Jared" w:date="2016-11-04T18:12:00Z"/>
        </w:rPr>
        <w:pPrChange w:id="122" w:author="Dorvinen, Jared" w:date="2016-11-04T18:12:00Z">
          <w:pPr/>
        </w:pPrChange>
      </w:pPr>
      <w:ins w:id="123" w:author="Dorvinen, Jared" w:date="2016-11-04T18:12:00Z">
        <w:r>
          <w:t>Produce probabilistic distribution of short term erosion events</w:t>
        </w:r>
      </w:ins>
    </w:p>
    <w:p w14:paraId="700A3689" w14:textId="02445A68" w:rsidR="000240A1" w:rsidRDefault="000240A1" w:rsidP="000240A1">
      <w:pPr>
        <w:pStyle w:val="ListParagraph"/>
        <w:numPr>
          <w:ilvl w:val="2"/>
          <w:numId w:val="6"/>
        </w:numPr>
        <w:rPr>
          <w:ins w:id="124" w:author="Dorvinen, Jared" w:date="2016-11-04T18:13:00Z"/>
        </w:rPr>
        <w:pPrChange w:id="125" w:author="Dorvinen, Jared" w:date="2016-11-04T18:13:00Z">
          <w:pPr/>
        </w:pPrChange>
      </w:pPr>
      <w:ins w:id="126" w:author="Dorvinen, Jared" w:date="2016-11-04T18:13:00Z">
        <w:r>
          <w:t>Combine various sources of info</w:t>
        </w:r>
      </w:ins>
    </w:p>
    <w:p w14:paraId="3BDF581E" w14:textId="0C91D62B" w:rsidR="000240A1" w:rsidRDefault="000240A1" w:rsidP="000240A1">
      <w:pPr>
        <w:pStyle w:val="ListParagraph"/>
        <w:numPr>
          <w:ilvl w:val="3"/>
          <w:numId w:val="6"/>
        </w:numPr>
        <w:rPr>
          <w:ins w:id="127" w:author="Dorvinen, Jared" w:date="2016-11-04T18:14:00Z"/>
        </w:rPr>
        <w:pPrChange w:id="128" w:author="Dorvinen, Jared" w:date="2016-11-04T18:14:00Z">
          <w:pPr/>
        </w:pPrChange>
      </w:pPr>
      <w:ins w:id="129" w:author="Dorvinen, Jared" w:date="2016-11-04T18:14:00Z">
        <w:r>
          <w:t>Sediment budget and historical rates for ongoing sediment transport trends</w:t>
        </w:r>
      </w:ins>
    </w:p>
    <w:p w14:paraId="134D03A7" w14:textId="7F3542E4" w:rsidR="000240A1" w:rsidRDefault="000240A1" w:rsidP="000240A1">
      <w:pPr>
        <w:pStyle w:val="ListParagraph"/>
        <w:numPr>
          <w:ilvl w:val="3"/>
          <w:numId w:val="6"/>
        </w:numPr>
        <w:rPr>
          <w:ins w:id="130" w:author="Dorvinen, Jared" w:date="2016-11-04T18:14:00Z"/>
        </w:rPr>
        <w:pPrChange w:id="131" w:author="Dorvinen, Jared" w:date="2016-11-04T18:14:00Z">
          <w:pPr/>
        </w:pPrChange>
      </w:pPr>
      <w:ins w:id="132" w:author="Dorvinen, Jared" w:date="2016-11-04T18:14:00Z">
        <w:r>
          <w:t>Bruun/Equilibrium profile methods for SLC due to SLR</w:t>
        </w:r>
      </w:ins>
    </w:p>
    <w:p w14:paraId="51D1F873" w14:textId="39543358" w:rsidR="000240A1" w:rsidRDefault="000240A1" w:rsidP="000240A1">
      <w:pPr>
        <w:pStyle w:val="ListParagraph"/>
        <w:numPr>
          <w:ilvl w:val="3"/>
          <w:numId w:val="6"/>
        </w:numPr>
        <w:rPr>
          <w:ins w:id="133" w:author="Dorvinen, Jared" w:date="2016-11-04T18:15:00Z"/>
        </w:rPr>
        <w:pPrChange w:id="134" w:author="Dorvinen, Jared" w:date="2016-11-04T18:14:00Z">
          <w:pPr/>
        </w:pPrChange>
      </w:pPr>
      <w:ins w:id="135" w:author="Dorvinen, Jared" w:date="2016-11-04T18:15:00Z">
        <w:r>
          <w:t>Probabilistic short-term SLC</w:t>
        </w:r>
      </w:ins>
    </w:p>
    <w:p w14:paraId="6E427D06" w14:textId="268BD1DB" w:rsidR="000240A1" w:rsidRDefault="000240A1" w:rsidP="000240A1">
      <w:pPr>
        <w:pStyle w:val="ListParagraph"/>
        <w:numPr>
          <w:ilvl w:val="3"/>
          <w:numId w:val="6"/>
        </w:numPr>
        <w:rPr>
          <w:ins w:id="136" w:author="Dorvinen, Jared" w:date="2016-11-04T18:16:00Z"/>
        </w:rPr>
        <w:pPrChange w:id="137" w:author="Dorvinen, Jared" w:date="2016-11-04T18:14:00Z">
          <w:pPr/>
        </w:pPrChange>
      </w:pPr>
      <w:ins w:id="138" w:author="Dorvinen, Jared" w:date="2016-11-04T18:15:00Z">
        <w:r>
          <w:t>Combine Bruun and Sediment bu</w:t>
        </w:r>
      </w:ins>
      <w:ins w:id="139" w:author="Dorvinen, Jared" w:date="2016-11-04T18:16:00Z">
        <w:r>
          <w:t>dget/historical rates for long term average shoreline position</w:t>
        </w:r>
      </w:ins>
    </w:p>
    <w:p w14:paraId="69D4DF6A" w14:textId="2C29A9C0" w:rsidR="000240A1" w:rsidRDefault="000240A1" w:rsidP="000240A1">
      <w:pPr>
        <w:pStyle w:val="ListParagraph"/>
        <w:numPr>
          <w:ilvl w:val="3"/>
          <w:numId w:val="6"/>
        </w:numPr>
        <w:rPr>
          <w:ins w:id="140" w:author="Dorvinen, Jared" w:date="2016-11-04T18:16:00Z"/>
        </w:rPr>
        <w:pPrChange w:id="141" w:author="Dorvinen, Jared" w:date="2016-11-04T18:14:00Z">
          <w:pPr/>
        </w:pPrChange>
      </w:pPr>
      <w:ins w:id="142" w:author="Dorvinen, Jared" w:date="2016-11-04T18:16:00Z">
        <w:r>
          <w:t>Superimpose probabilistic SLC  for short-term erosion</w:t>
        </w:r>
      </w:ins>
    </w:p>
    <w:p w14:paraId="5CFE8B0F" w14:textId="27382180" w:rsidR="000240A1" w:rsidRDefault="000240A1" w:rsidP="000240A1">
      <w:pPr>
        <w:pStyle w:val="ListParagraph"/>
        <w:numPr>
          <w:ilvl w:val="3"/>
          <w:numId w:val="6"/>
        </w:numPr>
        <w:rPr>
          <w:ins w:id="143" w:author="Dorvinen, Jared" w:date="2016-11-04T18:16:00Z"/>
        </w:rPr>
        <w:pPrChange w:id="144" w:author="Dorvinen, Jared" w:date="2016-11-04T18:14:00Z">
          <w:pPr/>
        </w:pPrChange>
      </w:pPr>
      <w:ins w:id="145" w:author="Dorvinen, Jared" w:date="2016-11-04T18:16:00Z">
        <w:r>
          <w:t>Map future average shoreline position with confidence bands</w:t>
        </w:r>
      </w:ins>
    </w:p>
    <w:p w14:paraId="5561E26C" w14:textId="11336E17" w:rsidR="000240A1" w:rsidRDefault="000240A1" w:rsidP="000240A1">
      <w:pPr>
        <w:pStyle w:val="ListParagraph"/>
        <w:numPr>
          <w:ilvl w:val="4"/>
          <w:numId w:val="6"/>
        </w:numPr>
        <w:rPr>
          <w:ins w:id="146" w:author="Dorvinen, Jared" w:date="2016-11-04T18:17:00Z"/>
        </w:rPr>
        <w:pPrChange w:id="147" w:author="Dorvinen, Jared" w:date="2016-11-04T18:17:00Z">
          <w:pPr/>
        </w:pPrChange>
      </w:pPr>
      <w:proofErr w:type="gramStart"/>
      <w:ins w:id="148" w:author="Dorvinen, Jared" w:date="2016-11-04T18:17:00Z">
        <w:r>
          <w:t>additionally</w:t>
        </w:r>
        <w:proofErr w:type="gramEnd"/>
        <w:r>
          <w:t xml:space="preserve"> include lines representing magnitude of potential short-term erosion event return periods. </w:t>
        </w:r>
      </w:ins>
    </w:p>
    <w:p w14:paraId="2F6A044B" w14:textId="2574C09E" w:rsidR="000240A1" w:rsidRDefault="000240A1" w:rsidP="000240A1">
      <w:pPr>
        <w:pStyle w:val="ListParagraph"/>
        <w:numPr>
          <w:ilvl w:val="4"/>
          <w:numId w:val="6"/>
        </w:numPr>
        <w:rPr>
          <w:ins w:id="149" w:author="Dorvinen, Jared" w:date="2016-11-04T18:21:00Z"/>
        </w:rPr>
        <w:pPrChange w:id="150" w:author="Dorvinen, Jared" w:date="2016-11-04T18:17:00Z">
          <w:pPr/>
        </w:pPrChange>
      </w:pPr>
      <w:proofErr w:type="spellStart"/>
      <w:proofErr w:type="gramStart"/>
      <w:ins w:id="151" w:author="Dorvinen, Jared" w:date="2016-11-04T18:18:00Z">
        <w:r>
          <w:t>e.g</w:t>
        </w:r>
        <w:proofErr w:type="spellEnd"/>
        <w:r>
          <w:t xml:space="preserve">  “</w:t>
        </w:r>
        <w:proofErr w:type="gramEnd"/>
        <w:r>
          <w:t xml:space="preserve">By 2050 the </w:t>
        </w:r>
        <w:proofErr w:type="spellStart"/>
        <w:r>
          <w:t>longterm</w:t>
        </w:r>
        <w:proofErr w:type="spellEnd"/>
        <w:r>
          <w:t xml:space="preserve"> average shoreline will have likely retreated/advanced X meters. In addition to this </w:t>
        </w:r>
        <w:proofErr w:type="spellStart"/>
        <w:r>
          <w:t>longterm</w:t>
        </w:r>
        <w:proofErr w:type="spellEnd"/>
        <w:r>
          <w:t xml:space="preserve"> trend there </w:t>
        </w:r>
      </w:ins>
      <w:ins w:id="152" w:author="Dorvinen, Jared" w:date="2016-11-04T18:19:00Z">
        <w:r w:rsidR="005F2770">
          <w:t>exists a potential for short-term erosion events on the order of Y meters inland of that shoreline position with a return period of W years.</w:t>
        </w:r>
      </w:ins>
      <w:ins w:id="153" w:author="Dorvinen, Jared" w:date="2016-11-04T18:20:00Z">
        <w:r w:rsidR="005F2770">
          <w:t>’’</w:t>
        </w:r>
      </w:ins>
    </w:p>
    <w:p w14:paraId="0B0E3EA0" w14:textId="44DD0E8E" w:rsidR="005F2770" w:rsidRDefault="005F2770" w:rsidP="000240A1">
      <w:pPr>
        <w:pStyle w:val="ListParagraph"/>
        <w:numPr>
          <w:ilvl w:val="4"/>
          <w:numId w:val="6"/>
        </w:numPr>
        <w:pPrChange w:id="154" w:author="Dorvinen, Jared" w:date="2016-11-04T18:17:00Z">
          <w:pPr/>
        </w:pPrChange>
      </w:pPr>
      <w:ins w:id="155" w:author="Dorvinen, Jared" w:date="2016-11-04T18:21:00Z">
        <w:r>
          <w:t xml:space="preserve">Due to limitations in the availability of historical data as well as limitations of the simple analytical shoreline model the return period </w:t>
        </w:r>
      </w:ins>
      <w:ins w:id="156" w:author="Dorvinen, Jared" w:date="2016-11-04T18:22:00Z">
        <w:r>
          <w:t xml:space="preserve">‘W’ should be on the order of 25 years rather than a 100 year level. However, it should also be noted that a 100 year return period erosion event from the </w:t>
        </w:r>
        <w:proofErr w:type="spellStart"/>
        <w:r>
          <w:t>Kriebel</w:t>
        </w:r>
        <w:proofErr w:type="spellEnd"/>
        <w:r>
          <w:t xml:space="preserve">-Dean model will likely over-predict the actual 100 year return period </w:t>
        </w:r>
      </w:ins>
      <w:ins w:id="157" w:author="Dorvinen, Jared" w:date="2016-11-04T18:23:00Z">
        <w:r>
          <w:t>erosion</w:t>
        </w:r>
      </w:ins>
      <w:ins w:id="158" w:author="Dorvinen, Jared" w:date="2016-11-04T18:22:00Z">
        <w:r>
          <w:t xml:space="preserve"> </w:t>
        </w:r>
      </w:ins>
      <w:ins w:id="159" w:author="Dorvinen, Jared" w:date="2016-11-04T18:23:00Z">
        <w:r>
          <w:lastRenderedPageBreak/>
          <w:t xml:space="preserve">potential. </w:t>
        </w:r>
      </w:ins>
      <w:bookmarkStart w:id="160" w:name="_GoBack"/>
      <w:bookmarkEnd w:id="160"/>
    </w:p>
    <w:sectPr w:rsidR="005F277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Taylor Asher" w:date="2016-01-19T10:34:00Z" w:initials="TGA">
    <w:p w14:paraId="5099CA29" w14:textId="77777777" w:rsidR="00A84A65" w:rsidRDefault="00A84A65" w:rsidP="00A84A65">
      <w:pPr>
        <w:pStyle w:val="CommentText"/>
      </w:pPr>
      <w:r>
        <w:rPr>
          <w:rStyle w:val="CommentReference"/>
        </w:rPr>
        <w:annotationRef/>
      </w:r>
      <w:proofErr w:type="gramStart"/>
      <w:r>
        <w:t>and</w:t>
      </w:r>
      <w:proofErr w:type="gramEnd"/>
      <w:r>
        <w:t xml:space="preserve"> user input (i.e. model setup)</w:t>
      </w:r>
    </w:p>
  </w:comment>
  <w:comment w:id="26" w:author="Batten, Brian" w:date="2016-01-19T01:23:00Z" w:initials="BB">
    <w:p w14:paraId="36ED6FA5" w14:textId="77777777" w:rsidR="00A84A65" w:rsidRDefault="00A84A65" w:rsidP="00A84A65">
      <w:pPr>
        <w:pStyle w:val="CommentText"/>
      </w:pPr>
      <w:r>
        <w:rPr>
          <w:rStyle w:val="CommentReference"/>
        </w:rPr>
        <w:annotationRef/>
      </w:r>
      <w:r>
        <w:t>Agree that additional discussion is needed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099CA29" w15:done="0"/>
  <w15:commentEx w15:paraId="36ED6FA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Roman">
    <w:altName w:val="Times New Roman"/>
    <w:panose1 w:val="00000000000000000000"/>
    <w:charset w:val="00"/>
    <w:family w:val="roman"/>
    <w:notTrueType/>
    <w:pitch w:val="default"/>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C27CCC1C"/>
    <w:lvl w:ilvl="0">
      <w:start w:val="1"/>
      <w:numFmt w:val="cardinalText"/>
      <w:pStyle w:val="Heading1"/>
      <w:lvlText w:val="SECTION %1"/>
      <w:lvlJc w:val="left"/>
      <w:pPr>
        <w:tabs>
          <w:tab w:val="num" w:pos="720"/>
        </w:tabs>
        <w:ind w:left="360" w:hanging="360"/>
      </w:pPr>
      <w:rPr>
        <w:rFonts w:ascii="Arial Narrow" w:hAnsi="Arial Narrow" w:cs="Times New Roman" w:hint="default"/>
        <w:b/>
        <w:bCs w:val="0"/>
        <w:i w:val="0"/>
        <w:iCs w:val="0"/>
        <w:caps/>
        <w:smallCaps w:val="0"/>
        <w:strike w:val="0"/>
        <w:dstrike w:val="0"/>
        <w:noProof w:val="0"/>
        <w:vanish w:val="0"/>
        <w:color w:val="000000"/>
        <w:spacing w:val="0"/>
        <w:kern w:val="0"/>
        <w:position w:val="0"/>
        <w:sz w:val="28"/>
        <w:u w:val="none"/>
        <w:vertAlign w:val="baseline"/>
        <w:em w:val="none"/>
      </w:rPr>
    </w:lvl>
    <w:lvl w:ilvl="1">
      <w:start w:val="1"/>
      <w:numFmt w:val="decimal"/>
      <w:isLgl/>
      <w:lvlText w:val="%1.%2"/>
      <w:lvlJc w:val="left"/>
      <w:pPr>
        <w:tabs>
          <w:tab w:val="num" w:pos="0"/>
        </w:tabs>
        <w:ind w:left="0" w:firstLine="0"/>
      </w:pPr>
      <w:rPr>
        <w:rFonts w:hint="default"/>
        <w:sz w:val="28"/>
      </w:rPr>
    </w:lvl>
    <w:lvl w:ilvl="2">
      <w:start w:val="1"/>
      <w:numFmt w:val="decimal"/>
      <w:isLgl/>
      <w:lvlText w:val="%1.%2.%3"/>
      <w:lvlJc w:val="left"/>
      <w:pPr>
        <w:tabs>
          <w:tab w:val="num" w:pos="0"/>
        </w:tabs>
        <w:ind w:left="0" w:firstLine="0"/>
      </w:pPr>
      <w:rPr>
        <w:rFonts w:hint="default"/>
      </w:rPr>
    </w:lvl>
    <w:lvl w:ilvl="3">
      <w:start w:val="1"/>
      <w:numFmt w:val="decimal"/>
      <w:isLgl/>
      <w:lvlText w:val="%1.%2.%3.%4"/>
      <w:lvlJc w:val="left"/>
      <w:pPr>
        <w:tabs>
          <w:tab w:val="num" w:pos="0"/>
        </w:tabs>
        <w:ind w:left="0" w:firstLine="0"/>
      </w:pPr>
      <w:rPr>
        <w:rFonts w:hint="default"/>
      </w:rPr>
    </w:lvl>
    <w:lvl w:ilvl="4">
      <w:start w:val="1"/>
      <w:numFmt w:val="decimal"/>
      <w:pStyle w:val="Heading5"/>
      <w:isLgl/>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7906091"/>
    <w:multiLevelType w:val="hybridMultilevel"/>
    <w:tmpl w:val="A882324E"/>
    <w:lvl w:ilvl="0" w:tplc="21144A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DB7836"/>
    <w:multiLevelType w:val="hybridMultilevel"/>
    <w:tmpl w:val="06403EDC"/>
    <w:lvl w:ilvl="0" w:tplc="685AC17A">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16095C"/>
    <w:multiLevelType w:val="hybridMultilevel"/>
    <w:tmpl w:val="80DAAC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7E23A5"/>
    <w:multiLevelType w:val="hybridMultilevel"/>
    <w:tmpl w:val="FBE63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9C6893"/>
    <w:multiLevelType w:val="hybridMultilevel"/>
    <w:tmpl w:val="20780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3"/>
  </w:num>
  <w:num w:numId="5">
    <w:abstractNumId w:val="1"/>
  </w:num>
  <w:num w:numId="6">
    <w:abstractNumId w:val="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orvinen, Jared">
    <w15:presenceInfo w15:providerId="AD" w15:userId="S-1-5-21-507921405-73586283-725345543-106700"/>
  </w15:person>
  <w15:person w15:author="Batten, Brian">
    <w15:presenceInfo w15:providerId="AD" w15:userId="S-1-5-21-507921405-73586283-725345543-1940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4A65"/>
    <w:rsid w:val="000240A1"/>
    <w:rsid w:val="00133839"/>
    <w:rsid w:val="00317997"/>
    <w:rsid w:val="003E1939"/>
    <w:rsid w:val="005F2770"/>
    <w:rsid w:val="00776216"/>
    <w:rsid w:val="00A12150"/>
    <w:rsid w:val="00A84A65"/>
    <w:rsid w:val="00E42727"/>
    <w:rsid w:val="00FE1F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D5916"/>
  <w15:chartTrackingRefBased/>
  <w15:docId w15:val="{F0637D1E-4202-4D90-AB71-89B24C17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zh-CN"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4A65"/>
    <w:pPr>
      <w:spacing w:after="120" w:line="240" w:lineRule="auto"/>
    </w:pPr>
    <w:rPr>
      <w:rFonts w:ascii="Times New Roman" w:eastAsia="Times New Roman" w:hAnsi="Times New Roman" w:cs="Times New Roman"/>
      <w:sz w:val="24"/>
      <w:szCs w:val="20"/>
      <w:lang w:eastAsia="en-US" w:bidi="ar-SA"/>
    </w:rPr>
  </w:style>
  <w:style w:type="paragraph" w:styleId="Heading1">
    <w:name w:val="heading 1"/>
    <w:basedOn w:val="List"/>
    <w:next w:val="BodyText"/>
    <w:link w:val="Heading1Char"/>
    <w:uiPriority w:val="9"/>
    <w:qFormat/>
    <w:rsid w:val="00A84A65"/>
    <w:pPr>
      <w:keepNext/>
      <w:numPr>
        <w:numId w:val="1"/>
      </w:numPr>
      <w:tabs>
        <w:tab w:val="clear" w:pos="720"/>
        <w:tab w:val="num" w:pos="2160"/>
      </w:tabs>
      <w:spacing w:before="240"/>
      <w:ind w:left="1800"/>
      <w:outlineLvl w:val="0"/>
    </w:pPr>
    <w:rPr>
      <w:rFonts w:ascii="Arial Narrow" w:hAnsi="Arial Narrow"/>
      <w:b/>
      <w:color w:val="333333"/>
      <w:kern w:val="28"/>
      <w:sz w:val="32"/>
    </w:rPr>
  </w:style>
  <w:style w:type="paragraph" w:styleId="Heading5">
    <w:name w:val="heading 5"/>
    <w:basedOn w:val="Normal"/>
    <w:next w:val="Normal"/>
    <w:link w:val="Heading5Char"/>
    <w:uiPriority w:val="9"/>
    <w:qFormat/>
    <w:rsid w:val="00A84A65"/>
    <w:pPr>
      <w:numPr>
        <w:ilvl w:val="4"/>
        <w:numId w:val="1"/>
      </w:numPr>
      <w:spacing w:before="240" w:after="60"/>
      <w:outlineLvl w:val="4"/>
    </w:pPr>
    <w:rPr>
      <w:rFonts w:ascii="Arial" w:hAnsi="Arial"/>
      <w:sz w:val="22"/>
    </w:rPr>
  </w:style>
  <w:style w:type="paragraph" w:styleId="Heading6">
    <w:name w:val="heading 6"/>
    <w:basedOn w:val="Normal"/>
    <w:next w:val="Normal"/>
    <w:link w:val="Heading6Char"/>
    <w:uiPriority w:val="9"/>
    <w:qFormat/>
    <w:rsid w:val="00A84A65"/>
    <w:pPr>
      <w:numPr>
        <w:ilvl w:val="5"/>
        <w:numId w:val="1"/>
      </w:numPr>
      <w:spacing w:before="240" w:after="60"/>
      <w:outlineLvl w:val="5"/>
    </w:pPr>
    <w:rPr>
      <w:rFonts w:ascii="Arial" w:hAnsi="Arial"/>
      <w:i/>
      <w:sz w:val="22"/>
    </w:rPr>
  </w:style>
  <w:style w:type="paragraph" w:styleId="Heading7">
    <w:name w:val="heading 7"/>
    <w:basedOn w:val="Normal"/>
    <w:next w:val="Normal"/>
    <w:link w:val="Heading7Char"/>
    <w:uiPriority w:val="9"/>
    <w:qFormat/>
    <w:rsid w:val="00A84A65"/>
    <w:pPr>
      <w:numPr>
        <w:ilvl w:val="6"/>
        <w:numId w:val="1"/>
      </w:numPr>
      <w:spacing w:before="240" w:after="60"/>
      <w:outlineLvl w:val="6"/>
    </w:pPr>
    <w:rPr>
      <w:rFonts w:ascii="Arial" w:hAnsi="Arial"/>
      <w:sz w:val="20"/>
    </w:rPr>
  </w:style>
  <w:style w:type="paragraph" w:styleId="Heading8">
    <w:name w:val="heading 8"/>
    <w:basedOn w:val="Normal"/>
    <w:next w:val="Normal"/>
    <w:link w:val="Heading8Char"/>
    <w:uiPriority w:val="9"/>
    <w:qFormat/>
    <w:rsid w:val="00A84A65"/>
    <w:pPr>
      <w:numPr>
        <w:ilvl w:val="7"/>
        <w:numId w:val="1"/>
      </w:numPr>
      <w:spacing w:before="240" w:after="60"/>
      <w:outlineLvl w:val="7"/>
    </w:pPr>
    <w:rPr>
      <w:rFonts w:ascii="Arial" w:hAnsi="Arial"/>
      <w:i/>
      <w:sz w:val="20"/>
    </w:rPr>
  </w:style>
  <w:style w:type="paragraph" w:styleId="Heading9">
    <w:name w:val="heading 9"/>
    <w:basedOn w:val="Normal"/>
    <w:next w:val="Normal"/>
    <w:link w:val="Heading9Char"/>
    <w:uiPriority w:val="9"/>
    <w:qFormat/>
    <w:rsid w:val="00A84A65"/>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A65"/>
    <w:rPr>
      <w:rFonts w:ascii="Arial Narrow" w:eastAsia="Times New Roman" w:hAnsi="Arial Narrow" w:cs="Times New Roman"/>
      <w:b/>
      <w:color w:val="333333"/>
      <w:kern w:val="28"/>
      <w:sz w:val="32"/>
      <w:szCs w:val="20"/>
      <w:lang w:eastAsia="en-US" w:bidi="ar-SA"/>
    </w:rPr>
  </w:style>
  <w:style w:type="character" w:customStyle="1" w:styleId="Heading5Char">
    <w:name w:val="Heading 5 Char"/>
    <w:basedOn w:val="DefaultParagraphFont"/>
    <w:link w:val="Heading5"/>
    <w:uiPriority w:val="9"/>
    <w:rsid w:val="00A84A65"/>
    <w:rPr>
      <w:rFonts w:ascii="Arial" w:eastAsia="Times New Roman" w:hAnsi="Arial" w:cs="Times New Roman"/>
      <w:szCs w:val="20"/>
      <w:lang w:eastAsia="en-US" w:bidi="ar-SA"/>
    </w:rPr>
  </w:style>
  <w:style w:type="character" w:customStyle="1" w:styleId="Heading6Char">
    <w:name w:val="Heading 6 Char"/>
    <w:basedOn w:val="DefaultParagraphFont"/>
    <w:link w:val="Heading6"/>
    <w:uiPriority w:val="9"/>
    <w:rsid w:val="00A84A65"/>
    <w:rPr>
      <w:rFonts w:ascii="Arial" w:eastAsia="Times New Roman" w:hAnsi="Arial" w:cs="Times New Roman"/>
      <w:i/>
      <w:szCs w:val="20"/>
      <w:lang w:eastAsia="en-US" w:bidi="ar-SA"/>
    </w:rPr>
  </w:style>
  <w:style w:type="character" w:customStyle="1" w:styleId="Heading7Char">
    <w:name w:val="Heading 7 Char"/>
    <w:basedOn w:val="DefaultParagraphFont"/>
    <w:link w:val="Heading7"/>
    <w:uiPriority w:val="9"/>
    <w:rsid w:val="00A84A65"/>
    <w:rPr>
      <w:rFonts w:ascii="Arial" w:eastAsia="Times New Roman" w:hAnsi="Arial" w:cs="Times New Roman"/>
      <w:sz w:val="20"/>
      <w:szCs w:val="20"/>
      <w:lang w:eastAsia="en-US" w:bidi="ar-SA"/>
    </w:rPr>
  </w:style>
  <w:style w:type="character" w:customStyle="1" w:styleId="Heading8Char">
    <w:name w:val="Heading 8 Char"/>
    <w:basedOn w:val="DefaultParagraphFont"/>
    <w:link w:val="Heading8"/>
    <w:uiPriority w:val="9"/>
    <w:rsid w:val="00A84A65"/>
    <w:rPr>
      <w:rFonts w:ascii="Arial" w:eastAsia="Times New Roman" w:hAnsi="Arial" w:cs="Times New Roman"/>
      <w:i/>
      <w:sz w:val="20"/>
      <w:szCs w:val="20"/>
      <w:lang w:eastAsia="en-US" w:bidi="ar-SA"/>
    </w:rPr>
  </w:style>
  <w:style w:type="character" w:customStyle="1" w:styleId="Heading9Char">
    <w:name w:val="Heading 9 Char"/>
    <w:basedOn w:val="DefaultParagraphFont"/>
    <w:link w:val="Heading9"/>
    <w:uiPriority w:val="9"/>
    <w:rsid w:val="00A84A65"/>
    <w:rPr>
      <w:rFonts w:ascii="Arial" w:eastAsia="Times New Roman" w:hAnsi="Arial" w:cs="Times New Roman"/>
      <w:i/>
      <w:sz w:val="18"/>
      <w:szCs w:val="20"/>
      <w:lang w:eastAsia="en-US" w:bidi="ar-SA"/>
    </w:rPr>
  </w:style>
  <w:style w:type="character" w:styleId="CommentReference">
    <w:name w:val="annotation reference"/>
    <w:uiPriority w:val="99"/>
    <w:rsid w:val="00A84A65"/>
    <w:rPr>
      <w:sz w:val="16"/>
      <w:szCs w:val="16"/>
    </w:rPr>
  </w:style>
  <w:style w:type="paragraph" w:styleId="CommentText">
    <w:name w:val="annotation text"/>
    <w:basedOn w:val="Normal"/>
    <w:link w:val="CommentTextChar"/>
    <w:uiPriority w:val="99"/>
    <w:rsid w:val="00A84A65"/>
    <w:pPr>
      <w:spacing w:after="0"/>
    </w:pPr>
    <w:rPr>
      <w:sz w:val="20"/>
    </w:rPr>
  </w:style>
  <w:style w:type="character" w:customStyle="1" w:styleId="CommentTextChar">
    <w:name w:val="Comment Text Char"/>
    <w:basedOn w:val="DefaultParagraphFont"/>
    <w:link w:val="CommentText"/>
    <w:uiPriority w:val="99"/>
    <w:rsid w:val="00A84A65"/>
    <w:rPr>
      <w:rFonts w:ascii="Times New Roman" w:eastAsia="Times New Roman" w:hAnsi="Times New Roman" w:cs="Times New Roman"/>
      <w:sz w:val="20"/>
      <w:szCs w:val="20"/>
      <w:lang w:eastAsia="en-US" w:bidi="ar-SA"/>
    </w:rPr>
  </w:style>
  <w:style w:type="character" w:styleId="Hyperlink">
    <w:name w:val="Hyperlink"/>
    <w:uiPriority w:val="99"/>
    <w:rsid w:val="00A84A65"/>
    <w:rPr>
      <w:color w:val="0000FF"/>
      <w:u w:val="single"/>
    </w:rPr>
  </w:style>
  <w:style w:type="paragraph" w:styleId="Quote">
    <w:name w:val="Quote"/>
    <w:basedOn w:val="Normal"/>
    <w:next w:val="Normal"/>
    <w:link w:val="QuoteChar"/>
    <w:uiPriority w:val="29"/>
    <w:qFormat/>
    <w:rsid w:val="00A84A65"/>
    <w:pPr>
      <w:ind w:left="360" w:right="360"/>
    </w:pPr>
    <w:rPr>
      <w:i/>
      <w:iCs/>
      <w:color w:val="000000"/>
    </w:rPr>
  </w:style>
  <w:style w:type="character" w:customStyle="1" w:styleId="QuoteChar">
    <w:name w:val="Quote Char"/>
    <w:basedOn w:val="DefaultParagraphFont"/>
    <w:link w:val="Quote"/>
    <w:uiPriority w:val="29"/>
    <w:rsid w:val="00A84A65"/>
    <w:rPr>
      <w:rFonts w:ascii="Times New Roman" w:eastAsia="Times New Roman" w:hAnsi="Times New Roman" w:cs="Times New Roman"/>
      <w:i/>
      <w:iCs/>
      <w:color w:val="000000"/>
      <w:sz w:val="24"/>
      <w:szCs w:val="20"/>
      <w:lang w:eastAsia="en-US" w:bidi="ar-SA"/>
    </w:rPr>
  </w:style>
  <w:style w:type="paragraph" w:styleId="ListParagraph">
    <w:name w:val="List Paragraph"/>
    <w:basedOn w:val="Normal"/>
    <w:uiPriority w:val="34"/>
    <w:qFormat/>
    <w:rsid w:val="00A84A65"/>
    <w:pPr>
      <w:widowControl w:val="0"/>
      <w:overflowPunct w:val="0"/>
      <w:autoSpaceDE w:val="0"/>
      <w:autoSpaceDN w:val="0"/>
      <w:adjustRightInd w:val="0"/>
      <w:spacing w:after="0"/>
      <w:ind w:left="720"/>
      <w:contextualSpacing/>
      <w:textAlignment w:val="baseline"/>
    </w:pPr>
    <w:rPr>
      <w:rFonts w:ascii="Times Roman" w:hAnsi="Times Roman"/>
    </w:rPr>
  </w:style>
  <w:style w:type="paragraph" w:styleId="List">
    <w:name w:val="List"/>
    <w:basedOn w:val="Normal"/>
    <w:uiPriority w:val="99"/>
    <w:semiHidden/>
    <w:unhideWhenUsed/>
    <w:rsid w:val="00A84A65"/>
    <w:pPr>
      <w:ind w:left="360" w:hanging="360"/>
      <w:contextualSpacing/>
    </w:pPr>
  </w:style>
  <w:style w:type="paragraph" w:styleId="BodyText">
    <w:name w:val="Body Text"/>
    <w:basedOn w:val="Normal"/>
    <w:link w:val="BodyTextChar"/>
    <w:uiPriority w:val="99"/>
    <w:semiHidden/>
    <w:unhideWhenUsed/>
    <w:rsid w:val="00A84A65"/>
  </w:style>
  <w:style w:type="character" w:customStyle="1" w:styleId="BodyTextChar">
    <w:name w:val="Body Text Char"/>
    <w:basedOn w:val="DefaultParagraphFont"/>
    <w:link w:val="BodyText"/>
    <w:uiPriority w:val="99"/>
    <w:semiHidden/>
    <w:rsid w:val="00A84A65"/>
    <w:rPr>
      <w:rFonts w:ascii="Times New Roman" w:eastAsia="Times New Roman" w:hAnsi="Times New Roman" w:cs="Times New Roman"/>
      <w:sz w:val="24"/>
      <w:szCs w:val="20"/>
      <w:lang w:eastAsia="en-US" w:bidi="ar-SA"/>
    </w:rPr>
  </w:style>
  <w:style w:type="paragraph" w:styleId="BalloonText">
    <w:name w:val="Balloon Text"/>
    <w:basedOn w:val="Normal"/>
    <w:link w:val="BalloonTextChar"/>
    <w:uiPriority w:val="99"/>
    <w:semiHidden/>
    <w:unhideWhenUsed/>
    <w:rsid w:val="00A84A65"/>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84A65"/>
    <w:rPr>
      <w:rFonts w:ascii="Segoe UI" w:eastAsia="Times New Roman" w:hAnsi="Segoe UI" w:cs="Segoe UI"/>
      <w:sz w:val="18"/>
      <w:szCs w:val="18"/>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oasst.net" TargetMode="Externa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Bru62</b:Tag>
    <b:SourceType>JournalArticle</b:SourceType>
    <b:Guid>{FD7911FA-8B53-4B5A-83E1-1A891DEC0FA7}</b:Guid>
    <b:Author>
      <b:Author>
        <b:NameList>
          <b:Person>
            <b:Last>Bruun</b:Last>
            <b:First>P</b:First>
          </b:Person>
        </b:NameList>
      </b:Author>
    </b:Author>
    <b:Title>Sea-level rise as a cause of shore erosion</b:Title>
    <b:Year>1962</b:Year>
    <b:Publisher>The American Society of Civil Engineers</b:Publisher>
    <b:JournalName>Journal of the Waterways and Harbors Division</b:JournalName>
    <b:Pages>117-130</b:Pages>
    <b:Volume>88</b:Volume>
    <b:RefOrder>7</b:RefOrder>
  </b:Source>
  <b:Source>
    <b:Tag>Lea79</b:Tag>
    <b:SourceType>JournalArticle</b:SourceType>
    <b:Guid>{CA41478D-E3FA-4537-8B05-66E07579DAFF}</b:Guid>
    <b:Author>
      <b:Author>
        <b:NameList>
          <b:Person>
            <b:Last>Leatherman</b:Last>
            <b:First>S.P.</b:First>
          </b:Person>
        </b:NameList>
      </b:Author>
    </b:Author>
    <b:Title>Barrier dune systems: a reassessment</b:Title>
    <b:JournalName>Sedimentary Geology</b:JournalName>
    <b:Year>1979</b:Year>
    <b:Pages>1-16</b:Pages>
    <b:Volume>24</b:Volume>
    <b:Issue>1</b:Issue>
    <b:RefOrder>8</b:RefOrder>
  </b:Source>
  <b:Source>
    <b:Tag>Ash11</b:Tag>
    <b:SourceType>JournalArticle</b:SourceType>
    <b:Guid>{77D9B7C9-2208-4FDF-A185-7C3663BE4D10}</b:Guid>
    <b:Author>
      <b:Author>
        <b:NameList>
          <b:Person>
            <b:Last>Ashton</b:Last>
            <b:First>Andrew</b:First>
            <b:Middle>D.</b:Middle>
          </b:Person>
          <b:Person>
            <b:Last>Walkden</b:Last>
            <b:First>Mike</b:First>
            <b:Middle>J.A.</b:Middle>
          </b:Person>
          <b:Person>
            <b:Last>Dickson</b:Last>
            <b:First>Mark</b:First>
            <b:Middle>E.</b:Middle>
          </b:Person>
        </b:NameList>
      </b:Author>
    </b:Author>
    <b:Title>Equilibrium responses of cliffed coasts to changes in the rate of sea level rise</b:Title>
    <b:JournalName>Marine Geology</b:JournalName>
    <b:Year>2011</b:Year>
    <b:Pages>217-229</b:Pages>
    <b:Volume>284</b:Volume>
    <b:Issue>1</b:Issue>
    <b:RefOrder>9</b:RefOrder>
  </b:Source>
  <b:Source>
    <b:Tag>Coo04</b:Tag>
    <b:SourceType>JournalArticle</b:SourceType>
    <b:Guid>{F4BBCF32-C2E7-4A7A-B3DF-7451B0B7A68F}</b:Guid>
    <b:Author>
      <b:Author>
        <b:NameList>
          <b:Person>
            <b:Last>Cooper</b:Last>
            <b:First>J.</b:First>
            <b:Middle>Andrew G.</b:Middle>
          </b:Person>
          <b:Person>
            <b:Last>Pilkey</b:Last>
            <b:First>Orrin</b:First>
            <b:Middle>H.</b:Middle>
          </b:Person>
        </b:NameList>
      </b:Author>
    </b:Author>
    <b:Title>Sea-level rise and shoreline retreat: time to abandon the Bruun Rule</b:Title>
    <b:JournalName>Global and Planetary Change</b:JournalName>
    <b:Year>2004</b:Year>
    <b:Pages>157-171</b:Pages>
    <b:Volume>43</b:Volume>
    <b:Issue>3</b:Issue>
    <b:RefOrder>10</b:RefOrder>
  </b:Source>
  <b:Source>
    <b:Tag>Sti09</b:Tag>
    <b:SourceType>BookSection</b:SourceType>
    <b:Guid>{CC69F1C8-9A55-490D-85E4-FE7C1172730D}</b:Guid>
    <b:Title>Sea Level Rise and Coastal Erosion</b:Title>
    <b:Year>2009</b:Year>
    <b:Pages>1023-1038</b:Pages>
    <b:Author>
      <b:Author>
        <b:NameList>
          <b:Person>
            <b:Last>Stive</b:Last>
            <b:Middle>J.F.</b:Middle>
            <b:First>Marcel</b:First>
          </b:Person>
          <b:Person>
            <b:Last>Ranasinghe</b:Last>
            <b:First>Roshanka</b:First>
          </b:Person>
          <b:Person>
            <b:Last>Cowell</b:Last>
            <b:Middle>J.</b:Middle>
            <b:First>Peter</b:First>
          </b:Person>
        </b:NameList>
      </b:Author>
    </b:Author>
    <b:BookTitle>Handbook of coastal and ocean engineering</b:BookTitle>
    <b:Publisher>World Scientific</b:Publisher>
    <b:RefOrder>11</b:RefOrder>
  </b:Source>
  <b:Source>
    <b:Tag>Ran12</b:Tag>
    <b:SourceType>JournalArticle</b:SourceType>
    <b:Guid>{79BB8FF1-E209-4269-8044-C90B3FA5F6B4}</b:Guid>
    <b:Title>Estimating coastal recession due to sea level rise: beyond the Bruun rule</b:Title>
    <b:Year>2012</b:Year>
    <b:Author>
      <b:Author>
        <b:NameList>
          <b:Person>
            <b:Last>Ranasinghe</b:Last>
            <b:First>Roshanka</b:First>
          </b:Person>
          <b:Person>
            <b:Last>Callaghan</b:Last>
            <b:First>David</b:First>
          </b:Person>
          <b:Person>
            <b:Last>Stive</b:Last>
            <b:First>Marcel</b:First>
            <b:Middle>J.F.</b:Middle>
          </b:Person>
        </b:NameList>
      </b:Author>
    </b:Author>
    <b:JournalName>Climatic Change</b:JournalName>
    <b:Pages>561-574</b:Pages>
    <b:Volume>110</b:Volume>
    <b:Issue>3-4</b:Issue>
    <b:RefOrder>12</b:RefOrder>
  </b:Source>
  <b:Source>
    <b:Tag>Bru83</b:Tag>
    <b:SourceType>JournalArticle</b:SourceType>
    <b:Guid>{230D1ECE-22DE-439C-9CCA-0EE41099F5DF}</b:Guid>
    <b:Title>Review of conditions for uses of the Bruun Rule of erosion</b:Title>
    <b:Year>1983</b:Year>
    <b:Author>
      <b:Author>
        <b:NameList>
          <b:Person>
            <b:Last>Bruun</b:Last>
            <b:First>Per</b:First>
          </b:Person>
        </b:NameList>
      </b:Author>
    </b:Author>
    <b:JournalName>Coastal Engineering</b:JournalName>
    <b:Pages>77-89</b:Pages>
    <b:Issue>7</b:Issue>
    <b:RefOrder>13</b:RefOrder>
  </b:Source>
  <b:Source>
    <b:Tag>Lea90</b:Tag>
    <b:SourceType>JournalArticle</b:SourceType>
    <b:Guid>{AE31E009-885B-4F67-A5B4-7D6BE6273A68}</b:Guid>
    <b:Author>
      <b:Author>
        <b:NameList>
          <b:Person>
            <b:Last>Leatherman</b:Last>
            <b:First>Stephen</b:First>
            <b:Middle>P.</b:Middle>
          </b:Person>
        </b:NameList>
      </b:Author>
    </b:Author>
    <b:Title>Modelling shore response to sea-level rise on sedimentary coasts</b:Title>
    <b:JournalName>Progress in Physical Geography</b:JournalName>
    <b:Year>1990</b:Year>
    <b:Pages>447-464</b:Pages>
    <b:Volume>14</b:Volume>
    <b:Issue>4</b:Issue>
    <b:RefOrder>14</b:RefOrder>
  </b:Source>
  <b:Source>
    <b:Tag>Sto05</b:Tag>
    <b:SourceType>JournalArticle</b:SourceType>
    <b:Guid>{6A06E3B4-BBB6-4CAB-88FB-C95BF6F06851}</b:Guid>
    <b:Author>
      <b:Author>
        <b:NameList>
          <b:Person>
            <b:Last>Stopler</b:Last>
            <b:First>David</b:First>
          </b:Person>
          <b:Person>
            <b:Last>List</b:Last>
            <b:First>Jeffrey</b:First>
            <b:Middle>H</b:Middle>
          </b:Person>
          <b:Person>
            <b:Last>Thieler</b:Last>
            <b:First>E.</b:First>
            <b:Middle>Robert</b:Middle>
          </b:Person>
        </b:NameList>
      </b:Author>
    </b:Author>
    <b:Title>Simulating the evolution of coastal morphology and stratigraphy with a new morphlogical-behaviour model (GEOMBEST)</b:Title>
    <b:JournalName>Marine Geology</b:JournalName>
    <b:Year>2005</b:Year>
    <b:Pages>17-36</b:Pages>
    <b:Volume>218</b:Volume>
    <b:Issue>1</b:Issue>
    <b:RefOrder>15</b:RefOrder>
  </b:Source>
  <b:Source>
    <b:Tag>Moo10</b:Tag>
    <b:SourceType>JournalArticle</b:SourceType>
    <b:Guid>{F7AB82B0-517C-4075-965E-2B5386BF2E2E}</b:Guid>
    <b:Author>
      <b:Author>
        <b:NameList>
          <b:Person>
            <b:Last>Moore</b:Last>
            <b:First>Laura</b:First>
            <b:Middle>J.</b:Middle>
          </b:Person>
          <b:Person>
            <b:Last>List</b:Last>
            <b:First>Jeffrey</b:First>
            <b:Middle>H.</b:Middle>
          </b:Person>
          <b:Person>
            <b:Last>Williams</b:Last>
            <b:First>S.</b:First>
            <b:Middle>Jeffress</b:Middle>
          </b:Person>
          <b:Person>
            <b:Last>Stolper</b:Last>
            <b:First>David</b:First>
          </b:Person>
        </b:NameList>
      </b:Author>
    </b:Author>
    <b:Title>Complexities in barrier island response to sea level rise: Insights from numerical model experiments, North Carolina Outer Banks</b:Title>
    <b:JournalName>Journal of Geophysical Research: Earth Surface</b:JournalName>
    <b:Year>2010</b:Year>
    <b:Volume>115</b:Volume>
    <b:Issue>F3</b:Issue>
    <b:RefOrder>16</b:RefOrder>
  </b:Source>
  <b:Source>
    <b:Tag>Roe09</b:Tag>
    <b:SourceType>JournalArticle</b:SourceType>
    <b:Guid>{EE6483A0-CC1B-4D3E-B47F-15E95838D20F}</b:Guid>
    <b:Title>Modelling storm impacts on beaches, dunes and barrier islands</b:Title>
    <b:Year>2009</b:Year>
    <b:Author>
      <b:Author>
        <b:NameList>
          <b:Person>
            <b:Last>Roelvink</b:Last>
            <b:First>Dano</b:First>
          </b:Person>
          <b:Person>
            <b:Last>Reniers</b:Last>
            <b:First>Ad</b:First>
          </b:Person>
          <b:Person>
            <b:Last>van Dongeren</b:Last>
            <b:First>Ap</b:First>
          </b:Person>
          <b:Person>
            <b:Last>van Thiel de Vries</b:Last>
            <b:First>Jaap</b:First>
          </b:Person>
          <b:Person>
            <b:Last>McCall</b:Last>
            <b:First>Robert</b:First>
          </b:Person>
          <b:Person>
            <b:Last>Lescinski</b:Last>
            <b:First>Jamie</b:First>
          </b:Person>
        </b:NameList>
      </b:Author>
    </b:Author>
    <b:JournalName>Coastal Engineering</b:JournalName>
    <b:Pages>113-1152</b:Pages>
    <b:Volume>56</b:Volume>
    <b:RefOrder>17</b:RefOrder>
  </b:Source>
  <b:Source>
    <b:Tag>Jon11</b:Tag>
    <b:SourceType>JournalArticle</b:SourceType>
    <b:Guid>{FC647B79-7265-461A-8094-AE535DAD9B41}</b:Guid>
    <b:Author>
      <b:Author>
        <b:NameList>
          <b:Person>
            <b:Last>Jongejan</b:Last>
            <b:First>R.B.</b:First>
          </b:Person>
          <b:Person>
            <b:Last>Ranasinghe</b:Last>
            <b:First>R.</b:First>
          </b:Person>
          <b:Person>
            <b:Last>Vriling</b:Last>
            <b:First>J.K.</b:First>
          </b:Person>
        </b:NameList>
      </b:Author>
    </b:Author>
    <b:Title>A risk-informed approach to coastal zone management</b:Title>
    <b:JournalName>Australian Journal of Civil Engineering</b:JournalName>
    <b:Year>2011</b:Year>
    <b:Pages>47</b:Pages>
    <b:Volume>9</b:Volume>
    <b:Issue>1</b:Issue>
    <b:RefOrder>18</b:RefOrder>
  </b:Source>
  <b:Source>
    <b:Tag>Wai15</b:Tag>
    <b:SourceType>JournalArticle</b:SourceType>
    <b:Guid>{27B032F0-8C49-482B-9C81-4EE3B3F52432}</b:Guid>
    <b:Author>
      <b:Author>
        <b:NameList>
          <b:Person>
            <b:Last>Wainwright</b:Last>
            <b:First>D.J.</b:First>
          </b:Person>
          <b:Person>
            <b:Last>Ranasinghe</b:Last>
            <b:First>R.</b:First>
          </b:Person>
          <b:Person>
            <b:Last>Callaghan</b:Last>
            <b:First>D.P.</b:First>
          </b:Person>
          <b:Person>
            <b:Last>Woodroffe</b:Last>
            <b:First>C.D.</b:First>
          </b:Person>
          <b:Person>
            <b:Last>Jongejan</b:Last>
            <b:First>R.</b:First>
          </b:Person>
          <b:Person>
            <b:Last>Dougherty</b:Last>
            <b:First>A.J.</b:First>
          </b:Person>
          <b:Person>
            <b:Last>Rogers</b:Last>
            <b:First>K.</b:First>
          </b:Person>
          <b:Person>
            <b:Last>Cowell</b:Last>
            <b:First>P.J.</b:First>
          </b:Person>
        </b:NameList>
      </b:Author>
    </b:Author>
    <b:Title>Moving from deterministic towards probabilistic coastal hazard and risk assessment: Development of a modelling framework and application to Narrabeen Beach, New South Wales, Australia</b:Title>
    <b:JournalName>Coastal Engineering</b:JournalName>
    <b:Year>2015</b:Year>
    <b:Pages>92-99</b:Pages>
    <b:Volume>96</b:Volume>
    <b:RefOrder>19</b:RefOrder>
  </b:Source>
  <b:Source>
    <b:Tag>Nic15</b:Tag>
    <b:SourceType>ConferenceProceedings</b:SourceType>
    <b:Guid>{E479B7AB-B5A7-4754-927B-FF49555D7BCC}</b:Guid>
    <b:Title>Improving decadal coastal geomorphic predictions: An overview of the iCOASST Project</b:Title>
    <b:Year>2015</b:Year>
    <b:Author>
      <b:Author>
        <b:NameList>
          <b:Person>
            <b:Last>Nicholls</b:Last>
            <b:First>Robert</b:First>
            <b:Middle>J.</b:Middle>
          </b:Person>
          <b:Person>
            <b:Last>French</b:Last>
            <b:First>Jon</b:First>
          </b:Person>
          <b:Person>
            <b:Last>Burningham</b:Last>
            <b:First>Helene</b:First>
          </b:Person>
          <b:Person>
            <b:Last>van Maanen</b:Last>
            <b:First>Barend</b:First>
          </b:Person>
          <b:Person>
            <b:Last>Payo</b:Last>
            <b:First>Andres</b:First>
          </b:Person>
          <b:Person>
            <b:Last>Sutherland</b:Last>
            <b:First>James</b:First>
          </b:Person>
          <b:Person>
            <b:Last>Walkden</b:Last>
            <b:First>Mike</b:First>
          </b:Person>
          <b:Person>
            <b:Last>Thornhill</b:Last>
            <b:First>Gill</b:First>
          </b:Person>
          <b:Person>
            <b:Last>Brown</b:Last>
            <b:First>Jenny</b:First>
          </b:Person>
          <b:Person>
            <b:Last>Luxford</b:Last>
            <b:First>Fay</b:First>
          </b:Person>
          <b:Person>
            <b:Last>Simm</b:Last>
            <b:First>Jonathan</b:First>
          </b:Person>
          <b:Person>
            <b:Last>Reeve</b:Last>
            <b:First>Dominic</b:First>
            <b:Middle>E.</b:Middle>
          </b:Person>
          <b:Person>
            <b:Last>Hall</b:Last>
            <b:First>Jim</b:First>
            <b:Middle>W.</b:Middle>
          </b:Person>
          <b:Person>
            <b:Last>Souza</b:Last>
            <b:First>Alejandro</b:First>
          </b:Person>
          <b:Person>
            <b:Last>Stansby</b:Last>
            <b:First>Peter</b:First>
            <b:Middle>K.</b:Middle>
          </b:Person>
        </b:NameList>
      </b:Author>
    </b:Author>
    <b:ConferenceName>The Proceedings of Cosastal Sediments 2015</b:ConferenceName>
    <b:City>San Diego, CA</b:City>
    <b:RefOrder>20</b:RefOrder>
  </b:Source>
</b:Sources>
</file>

<file path=customXml/itemProps1.xml><?xml version="1.0" encoding="utf-8"?>
<ds:datastoreItem xmlns:ds="http://schemas.openxmlformats.org/officeDocument/2006/customXml" ds:itemID="{25BC74CD-081C-444D-A85D-34DF3AC52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7</Pages>
  <Words>2778</Words>
  <Characters>15837</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Dewberry &amp; Davis LLC</Company>
  <LinksUpToDate>false</LinksUpToDate>
  <CharactersWithSpaces>18578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Dorvinen, Jared</dc:creator>
  <cp:keywords/>
  <dc:description/>
  <cp:lastModifiedBy>Dorvinen, Jared</cp:lastModifiedBy>
  <cp:revision>2</cp:revision>
  <dcterms:created xsi:type="dcterms:W3CDTF">2016-11-04T20:51:00Z</dcterms:created>
  <dcterms:modified xsi:type="dcterms:W3CDTF">2016-11-04T22:23:00Z</dcterms:modified>
</cp:coreProperties>
</file>